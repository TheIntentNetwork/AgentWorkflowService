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CEDE" w14:textId="77777777" w:rsidR="002A6EBA" w:rsidRPr="00A81328" w:rsidRDefault="002A6EBA" w:rsidP="002A6EBA">
      <w:pPr>
        <w:pStyle w:val="CompanyName"/>
        <w:rPr>
          <w:rFonts w:ascii="Bookman Old Style" w:hAnsi="Bookman Old Style"/>
          <w:i/>
          <w:iCs/>
          <w:sz w:val="18"/>
          <w:szCs w:val="16"/>
        </w:rPr>
      </w:pPr>
      <w:bookmarkStart w:id="0" w:name="_Hlk28081681"/>
      <w:r w:rsidRPr="00C33816">
        <w:rPr>
          <w:rFonts w:ascii="Bookman Old Style" w:hAnsi="Bookman Old Style"/>
          <w:i/>
          <w:iCs/>
          <w:noProof/>
          <w:sz w:val="18"/>
          <w:szCs w:val="16"/>
        </w:rPr>
        <w:drawing>
          <wp:inline distT="0" distB="0" distL="0" distR="0" wp14:anchorId="3CA49699" wp14:editId="113251F0">
            <wp:extent cx="3344449" cy="71572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353954" cy="717762"/>
                    </a:xfrm>
                    <a:prstGeom prst="rect">
                      <a:avLst/>
                    </a:prstGeom>
                  </pic:spPr>
                </pic:pic>
              </a:graphicData>
            </a:graphic>
          </wp:inline>
        </w:drawing>
      </w:r>
    </w:p>
    <w:p w14:paraId="1D7EE4E8" w14:textId="77777777" w:rsidR="002A6EBA" w:rsidRDefault="002A6EBA" w:rsidP="002A6EBA">
      <w:pPr>
        <w:jc w:val="center"/>
        <w:rPr>
          <w:noProof/>
          <w:sz w:val="21"/>
          <w:szCs w:val="21"/>
        </w:rPr>
      </w:pPr>
      <w:r>
        <w:rPr>
          <w:noProof/>
          <w:sz w:val="21"/>
          <w:szCs w:val="21"/>
        </w:rPr>
        <w:drawing>
          <wp:inline distT="0" distB="0" distL="0" distR="0" wp14:anchorId="527E1C4F" wp14:editId="4B10DE69">
            <wp:extent cx="1362205" cy="363255"/>
            <wp:effectExtent l="0" t="0" r="0" b="508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07029" cy="375208"/>
                    </a:xfrm>
                    <a:prstGeom prst="rect">
                      <a:avLst/>
                    </a:prstGeom>
                  </pic:spPr>
                </pic:pic>
              </a:graphicData>
            </a:graphic>
          </wp:inline>
        </w:drawing>
      </w:r>
    </w:p>
    <w:p w14:paraId="28204BFC" w14:textId="77777777" w:rsidR="002A6EBA" w:rsidRDefault="002A6EBA" w:rsidP="002A6EBA">
      <w:pPr>
        <w:rPr>
          <w:noProof/>
          <w:sz w:val="21"/>
          <w:szCs w:val="21"/>
        </w:rPr>
      </w:pPr>
    </w:p>
    <w:p w14:paraId="7A0FC2C2" w14:textId="77777777" w:rsidR="002A6EBA" w:rsidRDefault="002A6EBA" w:rsidP="002A6EBA">
      <w:pPr>
        <w:jc w:val="center"/>
        <w:rPr>
          <w:noProof/>
          <w:sz w:val="21"/>
          <w:szCs w:val="21"/>
        </w:rPr>
      </w:pPr>
    </w:p>
    <w:p w14:paraId="49AF7FDE" w14:textId="7CDF7941" w:rsidR="002A6EBA" w:rsidRPr="0000666C" w:rsidRDefault="00647BCA" w:rsidP="002A6EBA">
      <w:pPr>
        <w:jc w:val="center"/>
        <w:rPr>
          <w:noProof/>
          <w:sz w:val="21"/>
          <w:szCs w:val="21"/>
        </w:rPr>
      </w:pPr>
      <w:r>
        <w:rPr>
          <w:noProof/>
          <w:sz w:val="21"/>
          <w:szCs w:val="21"/>
        </w:rPr>
        <w:t>January</w:t>
      </w:r>
      <w:r w:rsidR="00EC7D5F">
        <w:rPr>
          <w:noProof/>
          <w:sz w:val="21"/>
          <w:szCs w:val="21"/>
        </w:rPr>
        <w:t xml:space="preserve"> </w:t>
      </w:r>
      <w:r w:rsidR="00276380">
        <w:rPr>
          <w:noProof/>
          <w:sz w:val="21"/>
          <w:szCs w:val="21"/>
        </w:rPr>
        <w:t>22</w:t>
      </w:r>
      <w:r w:rsidR="00B732F6" w:rsidRPr="007B578C">
        <w:rPr>
          <w:noProof/>
          <w:sz w:val="21"/>
          <w:szCs w:val="21"/>
        </w:rPr>
        <w:t xml:space="preserve">, </w:t>
      </w:r>
      <w:r w:rsidR="007B578C">
        <w:rPr>
          <w:noProof/>
          <w:sz w:val="21"/>
          <w:szCs w:val="21"/>
        </w:rPr>
        <w:t>202</w:t>
      </w:r>
      <w:r>
        <w:rPr>
          <w:noProof/>
          <w:sz w:val="21"/>
          <w:szCs w:val="21"/>
        </w:rPr>
        <w:t>4</w:t>
      </w:r>
    </w:p>
    <w:p w14:paraId="6CC936FF" w14:textId="77777777" w:rsidR="002A6EBA" w:rsidRPr="0000666C" w:rsidRDefault="002A6EBA" w:rsidP="002A6EBA">
      <w:pPr>
        <w:jc w:val="center"/>
        <w:rPr>
          <w:sz w:val="21"/>
          <w:szCs w:val="21"/>
        </w:rPr>
      </w:pPr>
    </w:p>
    <w:p w14:paraId="7E4FBC2F" w14:textId="77777777" w:rsidR="002A6EBA" w:rsidRPr="0000666C" w:rsidRDefault="002A6EBA" w:rsidP="002A6EBA">
      <w:pPr>
        <w:pStyle w:val="Header"/>
        <w:tabs>
          <w:tab w:val="clear" w:pos="4320"/>
          <w:tab w:val="clear" w:pos="8640"/>
        </w:tabs>
        <w:jc w:val="center"/>
        <w:rPr>
          <w:b/>
          <w:bCs/>
          <w:sz w:val="22"/>
          <w:szCs w:val="22"/>
        </w:rPr>
      </w:pPr>
      <w:r w:rsidRPr="0000666C">
        <w:rPr>
          <w:b/>
          <w:bCs/>
          <w:sz w:val="22"/>
          <w:szCs w:val="22"/>
        </w:rPr>
        <w:t>Confidential Work Product Report</w:t>
      </w:r>
    </w:p>
    <w:p w14:paraId="53F35879" w14:textId="77777777" w:rsidR="002A6EBA" w:rsidRPr="0000666C" w:rsidRDefault="002A6EBA" w:rsidP="002A6EBA">
      <w:pPr>
        <w:jc w:val="center"/>
        <w:rPr>
          <w:sz w:val="21"/>
          <w:szCs w:val="21"/>
        </w:rPr>
      </w:pPr>
    </w:p>
    <w:p w14:paraId="1C950FBF" w14:textId="77777777" w:rsidR="00EA7D2D" w:rsidRPr="0000666C" w:rsidRDefault="00EA7D2D" w:rsidP="00FC4EEA">
      <w:pPr>
        <w:rPr>
          <w:sz w:val="21"/>
          <w:szCs w:val="21"/>
        </w:rPr>
      </w:pPr>
    </w:p>
    <w:p w14:paraId="303FA677" w14:textId="77777777" w:rsidR="00FC4EEA" w:rsidRPr="0000666C" w:rsidRDefault="00FC4EEA" w:rsidP="00FC4EEA">
      <w:pPr>
        <w:rPr>
          <w:b/>
          <w:sz w:val="21"/>
          <w:szCs w:val="21"/>
        </w:rPr>
      </w:pPr>
    </w:p>
    <w:p w14:paraId="14E1E35F" w14:textId="154E655F" w:rsidR="00FC4EEA" w:rsidRPr="007B578C" w:rsidRDefault="00FC4EEA" w:rsidP="00FC4EEA">
      <w:r w:rsidRPr="007B578C">
        <w:rPr>
          <w:b/>
          <w:bCs/>
          <w:sz w:val="21"/>
          <w:szCs w:val="21"/>
        </w:rPr>
        <w:t>R</w:t>
      </w:r>
      <w:r w:rsidR="04DC03EF" w:rsidRPr="007B578C">
        <w:rPr>
          <w:b/>
          <w:bCs/>
          <w:sz w:val="21"/>
          <w:szCs w:val="21"/>
        </w:rPr>
        <w:t>e</w:t>
      </w:r>
      <w:r w:rsidRPr="007B578C">
        <w:rPr>
          <w:b/>
          <w:bCs/>
          <w:sz w:val="21"/>
          <w:szCs w:val="21"/>
        </w:rPr>
        <w:t xml:space="preserve">: </w:t>
      </w:r>
      <w:r w:rsidR="00524541" w:rsidRPr="00524541">
        <w:rPr>
          <w:sz w:val="21"/>
          <w:szCs w:val="21"/>
        </w:rPr>
        <w:t>V</w:t>
      </w:r>
      <w:del w:id="1" w:author="Jordan Anderson" w:date="2024-01-28T17:18:00Z">
        <w:r w:rsidR="00524541" w:rsidRPr="00524541" w:rsidDel="002D63B0">
          <w:rPr>
            <w:sz w:val="21"/>
            <w:szCs w:val="21"/>
          </w:rPr>
          <w:delText>ittitow</w:delText>
        </w:r>
      </w:del>
      <w:r w:rsidR="00524541" w:rsidRPr="00524541">
        <w:rPr>
          <w:sz w:val="21"/>
          <w:szCs w:val="21"/>
        </w:rPr>
        <w:t>, Charles</w:t>
      </w:r>
      <w:r w:rsidR="00EA7D2D" w:rsidRPr="007B578C">
        <w:rPr>
          <w:sz w:val="21"/>
          <w:szCs w:val="21"/>
        </w:rPr>
        <w:t xml:space="preserve"> </w:t>
      </w:r>
      <w:r w:rsidRPr="007B578C">
        <w:rPr>
          <w:sz w:val="21"/>
          <w:szCs w:val="21"/>
        </w:rPr>
        <w:t>Case</w:t>
      </w:r>
    </w:p>
    <w:p w14:paraId="7D30A981" w14:textId="38A57DD5" w:rsidR="00FC4EEA" w:rsidRPr="007B578C" w:rsidRDefault="00D75391" w:rsidP="22254652">
      <w:pPr>
        <w:tabs>
          <w:tab w:val="left" w:pos="5498"/>
        </w:tabs>
      </w:pPr>
      <w:r w:rsidRPr="007B578C">
        <w:tab/>
      </w:r>
    </w:p>
    <w:p w14:paraId="4EE3C767" w14:textId="77777777" w:rsidR="00FC4EEA" w:rsidRPr="007B578C" w:rsidRDefault="00FC4EEA" w:rsidP="00FC4EEA">
      <w:pPr>
        <w:pStyle w:val="NoSpacing"/>
        <w:rPr>
          <w:rFonts w:ascii="Times New Roman" w:eastAsia="Times New Roman" w:hAnsi="Times New Roman"/>
          <w:sz w:val="21"/>
          <w:szCs w:val="21"/>
        </w:rPr>
      </w:pPr>
    </w:p>
    <w:p w14:paraId="0A997728" w14:textId="7573B155" w:rsidR="002A6EBA" w:rsidRDefault="00FC4EEA" w:rsidP="002A6EBA">
      <w:pPr>
        <w:pStyle w:val="NoSpacing"/>
        <w:rPr>
          <w:rFonts w:ascii="Times New Roman" w:eastAsia="Times New Roman" w:hAnsi="Times New Roman"/>
          <w:sz w:val="21"/>
          <w:szCs w:val="21"/>
        </w:rPr>
      </w:pPr>
      <w:r w:rsidRPr="007B578C">
        <w:rPr>
          <w:rFonts w:ascii="Times New Roman" w:eastAsia="Times New Roman" w:hAnsi="Times New Roman"/>
          <w:sz w:val="21"/>
          <w:szCs w:val="21"/>
        </w:rPr>
        <w:t>Dear</w:t>
      </w:r>
      <w:r w:rsidR="00524541" w:rsidRPr="00524541">
        <w:rPr>
          <w:rFonts w:ascii="Times New Roman" w:eastAsia="Times New Roman" w:hAnsi="Times New Roman"/>
          <w:sz w:val="21"/>
          <w:szCs w:val="21"/>
        </w:rPr>
        <w:t xml:space="preserve"> Charles Vi</w:t>
      </w:r>
      <w:del w:id="2" w:author="Jordan Anderson" w:date="2024-01-28T17:18:00Z">
        <w:r w:rsidR="00524541" w:rsidRPr="00524541" w:rsidDel="002D63B0">
          <w:rPr>
            <w:rFonts w:ascii="Times New Roman" w:eastAsia="Times New Roman" w:hAnsi="Times New Roman"/>
            <w:sz w:val="21"/>
            <w:szCs w:val="21"/>
          </w:rPr>
          <w:delText>ttitow</w:delText>
        </w:r>
      </w:del>
      <w:r w:rsidRPr="007B578C">
        <w:rPr>
          <w:rFonts w:ascii="Times New Roman" w:eastAsia="Times New Roman" w:hAnsi="Times New Roman"/>
          <w:sz w:val="21"/>
          <w:szCs w:val="21"/>
        </w:rPr>
        <w:t>:</w:t>
      </w:r>
    </w:p>
    <w:p w14:paraId="3C7D02E3" w14:textId="77777777" w:rsidR="002A6EBA" w:rsidRPr="0000666C" w:rsidRDefault="002A6EBA" w:rsidP="002A6EBA">
      <w:pPr>
        <w:pStyle w:val="NoSpacing"/>
        <w:rPr>
          <w:rFonts w:ascii="Times New Roman" w:eastAsia="Times New Roman" w:hAnsi="Times New Roman"/>
          <w:sz w:val="21"/>
          <w:szCs w:val="21"/>
        </w:rPr>
      </w:pPr>
    </w:p>
    <w:p w14:paraId="22E491A3" w14:textId="03F50300" w:rsidR="002A6EBA" w:rsidRPr="0000666C" w:rsidRDefault="002A6EBA" w:rsidP="002A6EBA">
      <w:pPr>
        <w:rPr>
          <w:sz w:val="21"/>
          <w:szCs w:val="21"/>
        </w:rPr>
      </w:pPr>
      <w:r w:rsidRPr="0000666C">
        <w:rPr>
          <w:sz w:val="21"/>
          <w:szCs w:val="21"/>
        </w:rPr>
        <w:t xml:space="preserve">It has been a pleasure assisting you with your case.  </w:t>
      </w:r>
      <w:r w:rsidR="00D5118A">
        <w:rPr>
          <w:sz w:val="21"/>
          <w:szCs w:val="21"/>
        </w:rPr>
        <w:t>P</w:t>
      </w:r>
      <w:r w:rsidR="00D24DC8">
        <w:rPr>
          <w:sz w:val="21"/>
          <w:szCs w:val="21"/>
        </w:rPr>
        <w:t>lease find</w:t>
      </w:r>
      <w:r w:rsidRPr="0000666C">
        <w:rPr>
          <w:sz w:val="21"/>
          <w:szCs w:val="21"/>
        </w:rPr>
        <w:t xml:space="preserve"> </w:t>
      </w:r>
      <w:r w:rsidR="00D5118A">
        <w:rPr>
          <w:sz w:val="21"/>
          <w:szCs w:val="21"/>
        </w:rPr>
        <w:t xml:space="preserve">below </w:t>
      </w:r>
      <w:r w:rsidRPr="0000666C">
        <w:rPr>
          <w:sz w:val="21"/>
          <w:szCs w:val="21"/>
        </w:rPr>
        <w:t>the Unsigned Confidential Work Product Report</w:t>
      </w:r>
      <w:r w:rsidR="00D5118A">
        <w:rPr>
          <w:sz w:val="21"/>
          <w:szCs w:val="21"/>
        </w:rPr>
        <w:t xml:space="preserve"> from the Expert.</w:t>
      </w:r>
    </w:p>
    <w:p w14:paraId="35B3E585" w14:textId="77777777" w:rsidR="002A6EBA" w:rsidRPr="0000666C" w:rsidRDefault="002A6EBA" w:rsidP="002A6EBA">
      <w:pPr>
        <w:rPr>
          <w:b/>
          <w:bCs/>
          <w:color w:val="000000" w:themeColor="text1"/>
          <w:sz w:val="21"/>
          <w:szCs w:val="21"/>
        </w:rPr>
      </w:pPr>
    </w:p>
    <w:p w14:paraId="5178E7D9" w14:textId="2CB76E7C" w:rsidR="002A6EBA" w:rsidRPr="0000666C" w:rsidRDefault="00D5118A" w:rsidP="002A6EBA">
      <w:pPr>
        <w:rPr>
          <w:sz w:val="21"/>
          <w:szCs w:val="21"/>
        </w:rPr>
      </w:pPr>
      <w:r w:rsidRPr="22254652">
        <w:rPr>
          <w:sz w:val="21"/>
          <w:szCs w:val="21"/>
        </w:rPr>
        <w:t>To</w:t>
      </w:r>
      <w:r w:rsidR="002A6EBA" w:rsidRPr="22254652">
        <w:rPr>
          <w:sz w:val="21"/>
          <w:szCs w:val="21"/>
        </w:rPr>
        <w:t xml:space="preserve"> obtain the Name, CV, and/or a Signed Report of the Expert Witness</w:t>
      </w:r>
      <w:r w:rsidRPr="22254652">
        <w:rPr>
          <w:sz w:val="21"/>
          <w:szCs w:val="21"/>
        </w:rPr>
        <w:t xml:space="preserve">, please refer to the Invoice sent to you </w:t>
      </w:r>
      <w:r w:rsidR="279CDB13" w:rsidRPr="22254652">
        <w:rPr>
          <w:sz w:val="21"/>
          <w:szCs w:val="21"/>
        </w:rPr>
        <w:t xml:space="preserve">via </w:t>
      </w:r>
      <w:r w:rsidRPr="22254652">
        <w:rPr>
          <w:sz w:val="21"/>
          <w:szCs w:val="21"/>
        </w:rPr>
        <w:t>QuickBooks Online (QBO).</w:t>
      </w:r>
    </w:p>
    <w:p w14:paraId="26634314" w14:textId="77777777" w:rsidR="002A6EBA" w:rsidRPr="0000666C" w:rsidRDefault="002A6EBA" w:rsidP="002A6EBA">
      <w:pPr>
        <w:rPr>
          <w:sz w:val="21"/>
          <w:szCs w:val="21"/>
        </w:rPr>
      </w:pPr>
    </w:p>
    <w:p w14:paraId="49112889" w14:textId="090984DF" w:rsidR="002A6EBA" w:rsidRPr="0000666C" w:rsidRDefault="00D5118A" w:rsidP="002A6EBA">
      <w:pPr>
        <w:rPr>
          <w:sz w:val="21"/>
          <w:szCs w:val="21"/>
        </w:rPr>
      </w:pPr>
      <w:r>
        <w:rPr>
          <w:sz w:val="21"/>
          <w:szCs w:val="21"/>
        </w:rPr>
        <w:t>If</w:t>
      </w:r>
      <w:r w:rsidR="002A6EBA" w:rsidRPr="0000666C">
        <w:rPr>
          <w:sz w:val="21"/>
          <w:szCs w:val="21"/>
        </w:rPr>
        <w:t xml:space="preserve"> you need additional work on this case from this Expert,</w:t>
      </w:r>
      <w:r>
        <w:rPr>
          <w:sz w:val="21"/>
          <w:szCs w:val="21"/>
        </w:rPr>
        <w:t xml:space="preserve"> contact our office for additional details</w:t>
      </w:r>
      <w:r w:rsidR="002A6EBA" w:rsidRPr="0000666C">
        <w:rPr>
          <w:sz w:val="21"/>
          <w:szCs w:val="21"/>
        </w:rPr>
        <w:t xml:space="preserve">.  </w:t>
      </w:r>
    </w:p>
    <w:p w14:paraId="324CFA8B" w14:textId="77777777" w:rsidR="002A6EBA" w:rsidRPr="00D5118A" w:rsidRDefault="002A6EBA" w:rsidP="002A6EBA">
      <w:pPr>
        <w:rPr>
          <w:sz w:val="21"/>
          <w:szCs w:val="21"/>
        </w:rPr>
      </w:pPr>
    </w:p>
    <w:p w14:paraId="4E347A1E" w14:textId="4D3B1ABB" w:rsidR="002A6EBA" w:rsidRPr="00D5118A" w:rsidRDefault="002A6EBA" w:rsidP="002A6EBA">
      <w:pPr>
        <w:rPr>
          <w:rStyle w:val="Strong"/>
          <w:b w:val="0"/>
          <w:bCs w:val="0"/>
          <w:color w:val="000000"/>
          <w:sz w:val="21"/>
          <w:szCs w:val="21"/>
        </w:rPr>
      </w:pPr>
      <w:r w:rsidRPr="00D5118A">
        <w:rPr>
          <w:rStyle w:val="Strong"/>
          <w:b w:val="0"/>
          <w:bCs w:val="0"/>
          <w:color w:val="000000"/>
          <w:sz w:val="21"/>
          <w:szCs w:val="21"/>
        </w:rPr>
        <w:t xml:space="preserve">Thank you for the trust you have placed in American Medical Experts, LLC and allowing us to assist you with this case.  </w:t>
      </w:r>
    </w:p>
    <w:p w14:paraId="4E3D9FA6" w14:textId="77777777" w:rsidR="002A6EBA" w:rsidRPr="0000666C" w:rsidRDefault="002A6EBA" w:rsidP="002A6EBA">
      <w:pPr>
        <w:rPr>
          <w:rStyle w:val="Strong"/>
          <w:b w:val="0"/>
          <w:bCs w:val="0"/>
          <w:color w:val="000000"/>
          <w:sz w:val="21"/>
          <w:szCs w:val="21"/>
        </w:rPr>
      </w:pPr>
    </w:p>
    <w:p w14:paraId="2D227979" w14:textId="77777777" w:rsidR="002A6EBA" w:rsidRPr="0000666C" w:rsidRDefault="002A6EBA" w:rsidP="002A6EBA">
      <w:pPr>
        <w:rPr>
          <w:rStyle w:val="Strong"/>
          <w:b w:val="0"/>
          <w:color w:val="000000"/>
          <w:sz w:val="18"/>
          <w:szCs w:val="18"/>
        </w:rPr>
      </w:pPr>
      <w:r w:rsidRPr="0000666C">
        <w:rPr>
          <w:rStyle w:val="Strong"/>
          <w:color w:val="000000"/>
          <w:sz w:val="18"/>
          <w:szCs w:val="18"/>
        </w:rPr>
        <w:tab/>
      </w:r>
      <w:r w:rsidRPr="0000666C">
        <w:rPr>
          <w:rStyle w:val="Strong"/>
          <w:color w:val="000000"/>
          <w:sz w:val="18"/>
          <w:szCs w:val="18"/>
        </w:rPr>
        <w:tab/>
      </w:r>
      <w:r w:rsidRPr="0000666C">
        <w:rPr>
          <w:rStyle w:val="Strong"/>
          <w:color w:val="000000"/>
          <w:sz w:val="18"/>
          <w:szCs w:val="18"/>
        </w:rPr>
        <w:tab/>
      </w:r>
      <w:r w:rsidRPr="0000666C">
        <w:rPr>
          <w:rStyle w:val="Strong"/>
          <w:color w:val="000000"/>
          <w:sz w:val="18"/>
          <w:szCs w:val="18"/>
        </w:rPr>
        <w:tab/>
      </w:r>
      <w:r w:rsidRPr="0000666C">
        <w:rPr>
          <w:rStyle w:val="Strong"/>
          <w:color w:val="000000"/>
          <w:sz w:val="18"/>
          <w:szCs w:val="18"/>
        </w:rPr>
        <w:tab/>
      </w:r>
      <w:r w:rsidRPr="0000666C">
        <w:rPr>
          <w:rStyle w:val="Strong"/>
          <w:color w:val="000000"/>
          <w:sz w:val="18"/>
          <w:szCs w:val="18"/>
        </w:rPr>
        <w:tab/>
      </w:r>
    </w:p>
    <w:p w14:paraId="12C42DD9" w14:textId="77777777" w:rsidR="002A6EBA" w:rsidRPr="0000666C" w:rsidRDefault="002A6EBA" w:rsidP="77162DEA">
      <w:pPr>
        <w:rPr>
          <w:sz w:val="22"/>
          <w:szCs w:val="22"/>
        </w:rPr>
      </w:pPr>
      <w:r w:rsidRPr="0000666C">
        <w:rPr>
          <w:sz w:val="22"/>
          <w:szCs w:val="22"/>
        </w:rPr>
        <w:tab/>
      </w:r>
      <w:r w:rsidRPr="0000666C">
        <w:rPr>
          <w:sz w:val="22"/>
          <w:szCs w:val="22"/>
        </w:rPr>
        <w:tab/>
      </w:r>
      <w:r w:rsidRPr="0000666C">
        <w:rPr>
          <w:sz w:val="22"/>
          <w:szCs w:val="22"/>
        </w:rPr>
        <w:tab/>
      </w:r>
      <w:r w:rsidRPr="0000666C">
        <w:rPr>
          <w:sz w:val="22"/>
          <w:szCs w:val="22"/>
        </w:rPr>
        <w:tab/>
      </w:r>
      <w:r w:rsidRPr="0000666C">
        <w:rPr>
          <w:sz w:val="22"/>
          <w:szCs w:val="22"/>
        </w:rPr>
        <w:tab/>
      </w:r>
      <w:r w:rsidRPr="0000666C">
        <w:rPr>
          <w:sz w:val="22"/>
          <w:szCs w:val="22"/>
        </w:rPr>
        <w:tab/>
      </w:r>
      <w:r w:rsidRPr="0000666C">
        <w:rPr>
          <w:sz w:val="22"/>
          <w:szCs w:val="22"/>
        </w:rPr>
        <w:tab/>
      </w:r>
      <w:r w:rsidRPr="0000666C">
        <w:rPr>
          <w:sz w:val="22"/>
          <w:szCs w:val="22"/>
        </w:rPr>
        <w:tab/>
        <w:t>Sincerely,</w:t>
      </w:r>
      <w:r w:rsidRPr="77162DEA">
        <w:rPr>
          <w:sz w:val="22"/>
          <w:szCs w:val="22"/>
        </w:rPr>
        <w:t xml:space="preserve"> </w:t>
      </w:r>
    </w:p>
    <w:p w14:paraId="39E05AFA" w14:textId="02FC47F2" w:rsidR="538F4FB0" w:rsidRDefault="538F4FB0" w:rsidP="792BA347"/>
    <w:p w14:paraId="13A33856" w14:textId="3DDA3C75" w:rsidR="538F4FB0" w:rsidRPr="007B578C" w:rsidRDefault="007B578C" w:rsidP="792BA347">
      <w:pPr>
        <w:ind w:left="5040" w:firstLine="720"/>
        <w:rPr>
          <w:sz w:val="22"/>
          <w:szCs w:val="22"/>
        </w:rPr>
      </w:pPr>
      <w:r w:rsidRPr="007B578C">
        <w:rPr>
          <w:sz w:val="22"/>
          <w:szCs w:val="22"/>
        </w:rPr>
        <w:t>Omar Jamaleddine</w:t>
      </w:r>
    </w:p>
    <w:p w14:paraId="0B1F894B" w14:textId="77777777" w:rsidR="002A6EBA" w:rsidRPr="0000666C" w:rsidRDefault="002A6EBA" w:rsidP="002A6EBA">
      <w:pPr>
        <w:rPr>
          <w:sz w:val="22"/>
        </w:rPr>
      </w:pPr>
    </w:p>
    <w:p w14:paraId="4E884472" w14:textId="77777777" w:rsidR="002A6EBA" w:rsidRPr="0000666C" w:rsidRDefault="002A6EBA" w:rsidP="002A6EBA">
      <w:pPr>
        <w:pStyle w:val="BodyTextIndent"/>
        <w:rPr>
          <w:sz w:val="20"/>
        </w:rPr>
      </w:pPr>
      <w:r w:rsidRPr="0000666C">
        <w:rPr>
          <w:sz w:val="20"/>
        </w:rPr>
        <w:t xml:space="preserve">American Medical Experts, LLC </w:t>
      </w:r>
    </w:p>
    <w:p w14:paraId="5CB6B4B6" w14:textId="77777777" w:rsidR="002A6EBA" w:rsidRPr="0000666C" w:rsidRDefault="002A6EBA" w:rsidP="002A6EBA">
      <w:pPr>
        <w:pStyle w:val="BodyTextIndent"/>
        <w:rPr>
          <w:sz w:val="20"/>
        </w:rPr>
      </w:pPr>
      <w:r w:rsidRPr="0000666C">
        <w:rPr>
          <w:sz w:val="20"/>
        </w:rPr>
        <w:t xml:space="preserve">BBB ACCREDITED BUSINESS </w:t>
      </w:r>
    </w:p>
    <w:p w14:paraId="6857186E" w14:textId="3414D8D0" w:rsidR="002A6EBA" w:rsidRPr="0000666C" w:rsidRDefault="002A6EBA" w:rsidP="22254652">
      <w:pPr>
        <w:pStyle w:val="BodyTextIndent"/>
        <w:rPr>
          <w:sz w:val="18"/>
          <w:szCs w:val="18"/>
        </w:rPr>
      </w:pPr>
      <w:r w:rsidRPr="22254652">
        <w:rPr>
          <w:sz w:val="18"/>
          <w:szCs w:val="18"/>
        </w:rPr>
        <w:t xml:space="preserve">www.AmericanMedicalExperts.com  </w:t>
      </w:r>
    </w:p>
    <w:p w14:paraId="7051331D" w14:textId="4570FB2F" w:rsidR="002A6EBA" w:rsidRPr="0000666C" w:rsidRDefault="002A6EBA" w:rsidP="22254652">
      <w:pPr>
        <w:ind w:left="5760"/>
        <w:rPr>
          <w:sz w:val="20"/>
          <w:szCs w:val="20"/>
        </w:rPr>
      </w:pPr>
      <w:r w:rsidRPr="22254652">
        <w:rPr>
          <w:sz w:val="20"/>
          <w:szCs w:val="20"/>
        </w:rPr>
        <w:t>Direct line: 703-542-</w:t>
      </w:r>
      <w:r w:rsidR="1989753E" w:rsidRPr="22254652">
        <w:rPr>
          <w:sz w:val="20"/>
          <w:szCs w:val="20"/>
        </w:rPr>
        <w:t>4911</w:t>
      </w:r>
      <w:r w:rsidRPr="22254652">
        <w:rPr>
          <w:sz w:val="20"/>
          <w:szCs w:val="20"/>
        </w:rPr>
        <w:t xml:space="preserve"> </w:t>
      </w:r>
    </w:p>
    <w:p w14:paraId="7622C2BD" w14:textId="77777777" w:rsidR="002A6EBA" w:rsidRPr="0000666C" w:rsidRDefault="002A6EBA" w:rsidP="002A6EBA">
      <w:pPr>
        <w:ind w:left="5760"/>
        <w:rPr>
          <w:sz w:val="20"/>
        </w:rPr>
      </w:pPr>
      <w:r w:rsidRPr="0000666C">
        <w:rPr>
          <w:sz w:val="20"/>
        </w:rPr>
        <w:t>888-678-EXPERTS</w:t>
      </w:r>
    </w:p>
    <w:p w14:paraId="2E95B962" w14:textId="74826B32" w:rsidR="002A6EBA" w:rsidRPr="0000666C" w:rsidRDefault="002A6EBA" w:rsidP="77162DEA">
      <w:pPr>
        <w:ind w:left="5040" w:firstLine="720"/>
        <w:rPr>
          <w:sz w:val="20"/>
          <w:szCs w:val="20"/>
        </w:rPr>
      </w:pPr>
      <w:r w:rsidRPr="77162DEA">
        <w:rPr>
          <w:sz w:val="20"/>
          <w:szCs w:val="20"/>
        </w:rPr>
        <w:t xml:space="preserve">Corporate Fax: </w:t>
      </w:r>
      <w:r w:rsidR="06486521" w:rsidRPr="77162DEA">
        <w:rPr>
          <w:sz w:val="20"/>
          <w:szCs w:val="20"/>
        </w:rPr>
        <w:t>757-986-1224</w:t>
      </w:r>
    </w:p>
    <w:p w14:paraId="40F5ADA8" w14:textId="77777777" w:rsidR="002A6EBA" w:rsidRPr="0000666C" w:rsidRDefault="002A6EBA" w:rsidP="002A6EBA">
      <w:pPr>
        <w:autoSpaceDE w:val="0"/>
        <w:autoSpaceDN w:val="0"/>
        <w:adjustRightInd w:val="0"/>
        <w:rPr>
          <w:b/>
          <w:bCs/>
          <w:sz w:val="22"/>
          <w:szCs w:val="22"/>
        </w:rPr>
      </w:pPr>
    </w:p>
    <w:p w14:paraId="3460D9FE" w14:textId="77777777" w:rsidR="00D5118A" w:rsidRDefault="00D5118A">
      <w:pPr>
        <w:rPr>
          <w:b/>
          <w:bCs/>
          <w:sz w:val="22"/>
          <w:szCs w:val="22"/>
        </w:rPr>
      </w:pPr>
      <w:r>
        <w:rPr>
          <w:b/>
          <w:bCs/>
          <w:sz w:val="22"/>
          <w:szCs w:val="22"/>
        </w:rPr>
        <w:br w:type="page"/>
      </w:r>
    </w:p>
    <w:p w14:paraId="2C13E3B1" w14:textId="6F7D48DB" w:rsidR="002A6EBA" w:rsidRDefault="002A6EBA" w:rsidP="002A6EBA">
      <w:pPr>
        <w:jc w:val="center"/>
        <w:rPr>
          <w:b/>
          <w:bCs/>
          <w:sz w:val="22"/>
          <w:szCs w:val="22"/>
        </w:rPr>
      </w:pPr>
      <w:r w:rsidRPr="0000666C">
        <w:rPr>
          <w:b/>
          <w:bCs/>
          <w:sz w:val="22"/>
          <w:szCs w:val="22"/>
        </w:rPr>
        <w:lastRenderedPageBreak/>
        <w:t>Unsigned Draft Confidential Work Product | Expert Witness Report</w:t>
      </w:r>
    </w:p>
    <w:p w14:paraId="1212D917" w14:textId="77777777" w:rsidR="002A6EBA" w:rsidRPr="0000666C" w:rsidRDefault="002A6EBA" w:rsidP="002A6EBA">
      <w:pPr>
        <w:jc w:val="center"/>
        <w:rPr>
          <w:b/>
          <w:bCs/>
          <w:sz w:val="22"/>
          <w:szCs w:val="22"/>
        </w:rPr>
      </w:pPr>
    </w:p>
    <w:p w14:paraId="781F0E62" w14:textId="77777777" w:rsidR="002A6EBA" w:rsidRPr="0000666C" w:rsidRDefault="002A6EBA" w:rsidP="002A6EBA">
      <w:pPr>
        <w:autoSpaceDE w:val="0"/>
        <w:autoSpaceDN w:val="0"/>
        <w:adjustRightInd w:val="0"/>
        <w:rPr>
          <w:sz w:val="22"/>
          <w:szCs w:val="22"/>
        </w:rPr>
      </w:pPr>
    </w:p>
    <w:p w14:paraId="5A77CD4C" w14:textId="77777777" w:rsidR="002A6EBA" w:rsidRDefault="002A6EBA" w:rsidP="002A6EBA">
      <w:pPr>
        <w:autoSpaceDE w:val="0"/>
        <w:autoSpaceDN w:val="0"/>
        <w:adjustRightInd w:val="0"/>
        <w:jc w:val="center"/>
        <w:rPr>
          <w:b/>
          <w:bCs/>
          <w:sz w:val="22"/>
          <w:szCs w:val="22"/>
        </w:rPr>
      </w:pPr>
      <w:r w:rsidRPr="0000666C">
        <w:rPr>
          <w:b/>
          <w:bCs/>
          <w:sz w:val="22"/>
          <w:szCs w:val="22"/>
        </w:rPr>
        <w:t>***Beginning of Opinion***</w:t>
      </w:r>
    </w:p>
    <w:p w14:paraId="410BB4A6" w14:textId="77777777" w:rsidR="002A6EBA" w:rsidRPr="0000666C" w:rsidRDefault="002A6EBA" w:rsidP="002A6EBA">
      <w:pPr>
        <w:autoSpaceDE w:val="0"/>
        <w:autoSpaceDN w:val="0"/>
        <w:adjustRightInd w:val="0"/>
        <w:jc w:val="center"/>
        <w:rPr>
          <w:b/>
          <w:bCs/>
          <w:sz w:val="22"/>
          <w:szCs w:val="22"/>
        </w:rPr>
      </w:pPr>
    </w:p>
    <w:p w14:paraId="5C5D5177" w14:textId="4193B78C" w:rsidR="00EA7D2D" w:rsidRDefault="00EA7D2D" w:rsidP="253EC781">
      <w:pPr>
        <w:spacing w:line="259" w:lineRule="auto"/>
        <w:rPr>
          <w:sz w:val="21"/>
          <w:szCs w:val="21"/>
          <w:highlight w:val="yellow"/>
        </w:rPr>
      </w:pPr>
    </w:p>
    <w:p w14:paraId="59575305" w14:textId="77777777" w:rsidR="00524541" w:rsidRDefault="00524541" w:rsidP="00524541">
      <w:pPr>
        <w:spacing w:line="360" w:lineRule="auto"/>
        <w:jc w:val="both"/>
      </w:pPr>
      <w:r>
        <w:t>January 9, 2024</w:t>
      </w:r>
    </w:p>
    <w:p w14:paraId="0618DB8F" w14:textId="77777777" w:rsidR="00524541" w:rsidRDefault="00524541" w:rsidP="00524541">
      <w:pPr>
        <w:spacing w:line="360" w:lineRule="auto"/>
        <w:jc w:val="both"/>
      </w:pPr>
    </w:p>
    <w:p w14:paraId="02ABB047" w14:textId="13E9E4F0" w:rsidR="00524541" w:rsidRDefault="00524541" w:rsidP="00524541">
      <w:pPr>
        <w:spacing w:line="360" w:lineRule="auto"/>
        <w:jc w:val="both"/>
      </w:pPr>
      <w:r>
        <w:t>Reference:  Charles V</w:t>
      </w:r>
      <w:del w:id="3" w:author="Jordan Anderson" w:date="2024-01-28T17:19:00Z">
        <w:r w:rsidDel="002D63B0">
          <w:delText>ittitow</w:delText>
        </w:r>
      </w:del>
    </w:p>
    <w:p w14:paraId="0F965788" w14:textId="77777777" w:rsidR="00524541" w:rsidRDefault="00524541" w:rsidP="00524541">
      <w:pPr>
        <w:spacing w:line="360" w:lineRule="auto"/>
        <w:jc w:val="both"/>
      </w:pPr>
    </w:p>
    <w:p w14:paraId="15A8B7AE" w14:textId="77777777" w:rsidR="00524541" w:rsidRDefault="00524541" w:rsidP="00524541">
      <w:pPr>
        <w:spacing w:line="360" w:lineRule="auto"/>
        <w:jc w:val="both"/>
      </w:pPr>
      <w:r>
        <w:t>To Whom it May Concern:</w:t>
      </w:r>
    </w:p>
    <w:p w14:paraId="049B4C55" w14:textId="77777777" w:rsidR="00524541" w:rsidRDefault="00524541" w:rsidP="00524541">
      <w:pPr>
        <w:spacing w:line="360" w:lineRule="auto"/>
        <w:jc w:val="both"/>
      </w:pPr>
    </w:p>
    <w:p w14:paraId="54CBFC3E" w14:textId="7C97A630" w:rsidR="00524541" w:rsidRDefault="00524541" w:rsidP="00524541">
      <w:pPr>
        <w:spacing w:line="360" w:lineRule="auto"/>
        <w:jc w:val="both"/>
      </w:pPr>
      <w:r>
        <w:t xml:space="preserve">I am Dr. Julie Keaveney, a </w:t>
      </w:r>
      <w:proofErr w:type="gramStart"/>
      <w:r>
        <w:t>board certified</w:t>
      </w:r>
      <w:proofErr w:type="gramEnd"/>
      <w:r>
        <w:t xml:space="preserve"> clinical neuropsychologist.  My credentials are included.  I have been asked to write a statement in support of this veteran Charles </w:t>
      </w:r>
      <w:del w:id="4" w:author="Jordan Anderson" w:date="2024-01-28T17:19:00Z">
        <w:r w:rsidDel="002D63B0">
          <w:delText>Vittitow</w:delText>
        </w:r>
      </w:del>
      <w:ins w:id="5" w:author="Jordan Anderson" w:date="2024-01-28T17:19:00Z">
        <w:r w:rsidR="002D63B0">
          <w:t>V</w:t>
        </w:r>
      </w:ins>
      <w:r>
        <w:t>’s claim.</w:t>
      </w:r>
    </w:p>
    <w:p w14:paraId="3098CC89" w14:textId="77777777" w:rsidR="00524541" w:rsidRDefault="00524541" w:rsidP="00524541">
      <w:pPr>
        <w:spacing w:line="360" w:lineRule="auto"/>
        <w:jc w:val="both"/>
      </w:pPr>
    </w:p>
    <w:p w14:paraId="70EB80D4" w14:textId="12E20E05" w:rsidR="00524541" w:rsidRDefault="00524541" w:rsidP="00524541">
      <w:pPr>
        <w:spacing w:line="360" w:lineRule="auto"/>
        <w:jc w:val="both"/>
      </w:pPr>
      <w:r>
        <w:t xml:space="preserve">I personally met with Mr. </w:t>
      </w:r>
      <w:del w:id="6" w:author="Jordan Anderson" w:date="2024-01-28T17:19:00Z">
        <w:r w:rsidDel="002D63B0">
          <w:delText>Vittitow</w:delText>
        </w:r>
      </w:del>
      <w:ins w:id="7" w:author="Jordan Anderson" w:date="2024-01-28T17:19:00Z">
        <w:r w:rsidR="002D63B0">
          <w:t>V</w:t>
        </w:r>
      </w:ins>
      <w:r>
        <w:t xml:space="preserve"> and reviewed his medical history including his statement in support of his claim dated 12/11/23 and his VA mental health records indicating he is treated for unspecified anxiety disorder with CBT.  Mr. </w:t>
      </w:r>
      <w:del w:id="8" w:author="Jordan Anderson" w:date="2024-01-28T17:19:00Z">
        <w:r w:rsidDel="002D63B0">
          <w:delText>Vittitow</w:delText>
        </w:r>
      </w:del>
      <w:ins w:id="9" w:author="Jordan Anderson" w:date="2024-01-28T17:19:00Z">
        <w:r w:rsidR="002D63B0">
          <w:t>V</w:t>
        </w:r>
      </w:ins>
      <w:r>
        <w:t xml:space="preserve"> is currently service connected for tinnitus and headaches.  I have also reviewed and have noted the circumstances and events of military service, which include service in the US Navy from November 2011 to September 2020.</w:t>
      </w:r>
    </w:p>
    <w:p w14:paraId="15BA35C9" w14:textId="77777777" w:rsidR="00524541" w:rsidRDefault="00524541" w:rsidP="00524541">
      <w:pPr>
        <w:spacing w:line="360" w:lineRule="auto"/>
        <w:jc w:val="both"/>
      </w:pPr>
    </w:p>
    <w:p w14:paraId="23AE21BC" w14:textId="5B57BABE" w:rsidR="00524541" w:rsidRDefault="00524541" w:rsidP="00524541">
      <w:pPr>
        <w:spacing w:line="360" w:lineRule="auto"/>
        <w:jc w:val="both"/>
      </w:pPr>
      <w:r>
        <w:t>I evaluated Mr. V</w:t>
      </w:r>
      <w:del w:id="10" w:author="Jordan Anderson" w:date="2024-01-28T17:19:00Z">
        <w:r w:rsidDel="002D63B0">
          <w:delText>ittitow</w:delText>
        </w:r>
      </w:del>
      <w:r>
        <w:t xml:space="preserve"> on January 2, 2024, and diagnosed him with Unspecified Anxiety Disorder.</w:t>
      </w:r>
    </w:p>
    <w:p w14:paraId="6A50E83C" w14:textId="77777777" w:rsidR="00524541" w:rsidRDefault="00524541" w:rsidP="00524541">
      <w:pPr>
        <w:spacing w:line="360" w:lineRule="auto"/>
        <w:jc w:val="both"/>
      </w:pPr>
    </w:p>
    <w:p w14:paraId="3CEA35D1" w14:textId="4ADA96B2" w:rsidR="00524541" w:rsidRDefault="00524541" w:rsidP="00524541">
      <w:pPr>
        <w:spacing w:line="360" w:lineRule="auto"/>
        <w:jc w:val="both"/>
      </w:pPr>
      <w:r>
        <w:t xml:space="preserve">Mr. </w:t>
      </w:r>
      <w:del w:id="11" w:author="Jordan Anderson" w:date="2024-01-28T17:19:00Z">
        <w:r w:rsidDel="002D63B0">
          <w:delText>Vittitow</w:delText>
        </w:r>
      </w:del>
      <w:ins w:id="12" w:author="Jordan Anderson" w:date="2024-01-28T17:19:00Z">
        <w:r w:rsidR="002D63B0">
          <w:t>V</w:t>
        </w:r>
      </w:ins>
      <w:r>
        <w:t xml:space="preserve"> is seeking secondary service connection for his anxiety due to tinnitus and tension headaches.</w:t>
      </w:r>
    </w:p>
    <w:p w14:paraId="001F5B9C" w14:textId="77777777" w:rsidR="00524541" w:rsidRDefault="00524541" w:rsidP="00524541">
      <w:pPr>
        <w:spacing w:line="360" w:lineRule="auto"/>
        <w:jc w:val="both"/>
      </w:pPr>
    </w:p>
    <w:p w14:paraId="4E0A2A7D" w14:textId="671C7644" w:rsidR="00524541" w:rsidRDefault="00524541" w:rsidP="00524541">
      <w:pPr>
        <w:spacing w:line="360" w:lineRule="auto"/>
        <w:jc w:val="both"/>
      </w:pPr>
      <w:r>
        <w:t xml:space="preserve">Mr. </w:t>
      </w:r>
      <w:del w:id="13" w:author="Jordan Anderson" w:date="2024-01-28T17:19:00Z">
        <w:r w:rsidDel="002D63B0">
          <w:delText>Vittitow</w:delText>
        </w:r>
      </w:del>
      <w:ins w:id="14" w:author="Jordan Anderson" w:date="2024-01-28T17:19:00Z">
        <w:r w:rsidR="002D63B0">
          <w:t>V</w:t>
        </w:r>
      </w:ins>
      <w:r>
        <w:t xml:space="preserve"> reported his tinnitus started in 2018 while he was in service.  He was service connected for tinnitus and tension headaches in 2020 and has reported amplified symptoms.  He hears frequent ringing and words often sound muffled.  When talking it makes him feel he sounds peculiar and feels self-conscious conversing at his job which requires communication. At work, sitting quietly he often notices the tinnitus.  The headaches started in 2016 or 2017 and he was diagnosed and treated in service. Mr. </w:t>
      </w:r>
      <w:del w:id="15" w:author="Jordan Anderson" w:date="2024-01-28T17:19:00Z">
        <w:r w:rsidDel="002D63B0">
          <w:delText>Vittitow</w:delText>
        </w:r>
      </w:del>
      <w:ins w:id="16" w:author="Jordan Anderson" w:date="2024-01-28T17:19:00Z">
        <w:r w:rsidR="002D63B0">
          <w:t>V</w:t>
        </w:r>
      </w:ins>
      <w:r>
        <w:t xml:space="preserve"> noted his </w:t>
      </w:r>
      <w:r>
        <w:lastRenderedPageBreak/>
        <w:t xml:space="preserve">anxiety started with chest pain in 2018.  He had a chest Xray and saw a cardiologist but was told it was not cardiac and it was anxiety.  He has a crippling feeling, a mental block, he cannot perform as well at work, and his thoughts spiral.  His headaches and tinnitus amplify his anxiety. In June 2023, he had another chest X-ray and EKG because of chest pain that was diagnosed as noncardiac and was referred to consult with the VA mental health department.  He does not feel depressed all the time but has situational depression when under stress. Anxiety impacts his life in all areas at different times. He feels like it is a “slow drain” on everything, and he feels overwhelmed.  He also suffers from hip and back pain which affects his job too. He tends to worry and finds himself imagining the worst happening. He reported no trouble falling asleep.  Usually, he stays asleep but can wake up and has a tough time resuming.  He feels rested in the morning upon waking about half of the time. His motivation is low, and he must push himself to do things.  His energy level is adequate.  He denied thoughts of suicide. </w:t>
      </w:r>
    </w:p>
    <w:p w14:paraId="770CEDCD" w14:textId="77777777" w:rsidR="00524541" w:rsidRDefault="00524541" w:rsidP="00524541">
      <w:pPr>
        <w:spacing w:line="360" w:lineRule="auto"/>
        <w:jc w:val="both"/>
      </w:pPr>
    </w:p>
    <w:p w14:paraId="460BCB62" w14:textId="77777777" w:rsidR="00524541" w:rsidRDefault="00524541" w:rsidP="00524541">
      <w:pPr>
        <w:spacing w:line="360" w:lineRule="auto"/>
        <w:jc w:val="both"/>
      </w:pPr>
    </w:p>
    <w:p w14:paraId="4D863675" w14:textId="77777777" w:rsidR="00524541" w:rsidRDefault="00524541" w:rsidP="00524541">
      <w:pPr>
        <w:spacing w:line="360" w:lineRule="auto"/>
        <w:jc w:val="both"/>
      </w:pPr>
      <w:r>
        <w:t xml:space="preserve">He noted his relationships suffer due to his inability to be present.  His relationships with coworkers feel disconnected to him.  He avoids being around others in certain situations. However, he does not get into conflicts and denied anger issues or outbursts. </w:t>
      </w:r>
    </w:p>
    <w:p w14:paraId="30E407C3" w14:textId="77777777" w:rsidR="00524541" w:rsidRDefault="00524541" w:rsidP="00524541">
      <w:pPr>
        <w:spacing w:line="360" w:lineRule="auto"/>
        <w:jc w:val="both"/>
      </w:pPr>
    </w:p>
    <w:p w14:paraId="370A94D7" w14:textId="49F1F98D" w:rsidR="00524541" w:rsidRDefault="00524541" w:rsidP="00524541">
      <w:pPr>
        <w:spacing w:line="360" w:lineRule="auto"/>
        <w:jc w:val="both"/>
      </w:pPr>
      <w:r>
        <w:t xml:space="preserve">Mr. </w:t>
      </w:r>
      <w:del w:id="17" w:author="Jordan Anderson" w:date="2024-01-28T17:19:00Z">
        <w:r w:rsidDel="002D63B0">
          <w:delText>Vittitow</w:delText>
        </w:r>
      </w:del>
      <w:ins w:id="18" w:author="Jordan Anderson" w:date="2024-01-28T17:19:00Z">
        <w:r w:rsidR="002D63B0">
          <w:t>V</w:t>
        </w:r>
      </w:ins>
      <w:r>
        <w:t xml:space="preserve"> is in therapy at the VA for CBT and sees Dr. Benson.  He met with a few different counselors over the years through the VA and private practice.  He is not taking any medications for his anxiety as he reports medications to cause amplified issues.</w:t>
      </w:r>
    </w:p>
    <w:p w14:paraId="2BFCBD25" w14:textId="77777777" w:rsidR="00524541" w:rsidRDefault="00524541" w:rsidP="00524541">
      <w:pPr>
        <w:spacing w:line="360" w:lineRule="auto"/>
        <w:jc w:val="both"/>
      </w:pPr>
    </w:p>
    <w:p w14:paraId="19F10165" w14:textId="62FF70CF" w:rsidR="00524541" w:rsidRDefault="00524541" w:rsidP="00524541">
      <w:pPr>
        <w:spacing w:line="360" w:lineRule="auto"/>
        <w:jc w:val="both"/>
      </w:pPr>
      <w:r>
        <w:t xml:space="preserve">After a review of the pertinent records, it is my professional opinion that it is more likely than not that Mr. </w:t>
      </w:r>
      <w:del w:id="19" w:author="Jordan Anderson" w:date="2024-01-28T17:19:00Z">
        <w:r w:rsidDel="002D63B0">
          <w:delText>Vittitow</w:delText>
        </w:r>
      </w:del>
      <w:ins w:id="20" w:author="Jordan Anderson" w:date="2024-01-28T17:19:00Z">
        <w:r w:rsidR="002D63B0">
          <w:t>V</w:t>
        </w:r>
      </w:ins>
      <w:r>
        <w:t xml:space="preserve">’s unspecified anxiety disorder is secondary to his service-connected tinnitus and headaches.  He had no mental health concerns prior to military service. The symptoms are consistent with a 50% rating of social and occupational impairment due to difficulty adapting to stressful circumstances, panic attacks less than once a week, disturbances of motivation and mood, difficulty with work and social relationships, depressed mood, anxiety, and mild chronic sleep disturbance. </w:t>
      </w:r>
    </w:p>
    <w:p w14:paraId="15ECC6CB" w14:textId="77777777" w:rsidR="002A6EBA" w:rsidRDefault="002A6EBA" w:rsidP="002A6EBA">
      <w:pPr>
        <w:autoSpaceDE w:val="0"/>
        <w:autoSpaceDN w:val="0"/>
        <w:adjustRightInd w:val="0"/>
        <w:rPr>
          <w:b/>
          <w:bCs/>
          <w:sz w:val="22"/>
          <w:szCs w:val="22"/>
        </w:rPr>
      </w:pPr>
    </w:p>
    <w:p w14:paraId="37931F0E" w14:textId="77777777" w:rsidR="002A6EBA" w:rsidRPr="0000666C" w:rsidRDefault="002A6EBA" w:rsidP="002A6EBA">
      <w:pPr>
        <w:autoSpaceDE w:val="0"/>
        <w:autoSpaceDN w:val="0"/>
        <w:adjustRightInd w:val="0"/>
        <w:rPr>
          <w:b/>
          <w:bCs/>
          <w:sz w:val="22"/>
          <w:szCs w:val="22"/>
        </w:rPr>
      </w:pPr>
    </w:p>
    <w:p w14:paraId="221B369A" w14:textId="77777777" w:rsidR="002A6EBA" w:rsidRPr="0000666C" w:rsidRDefault="002A6EBA" w:rsidP="002A6EBA">
      <w:pPr>
        <w:autoSpaceDE w:val="0"/>
        <w:autoSpaceDN w:val="0"/>
        <w:adjustRightInd w:val="0"/>
        <w:jc w:val="center"/>
        <w:rPr>
          <w:b/>
          <w:bCs/>
          <w:sz w:val="22"/>
          <w:szCs w:val="22"/>
        </w:rPr>
      </w:pPr>
      <w:r w:rsidRPr="0000666C">
        <w:rPr>
          <w:b/>
          <w:bCs/>
          <w:sz w:val="22"/>
          <w:szCs w:val="22"/>
        </w:rPr>
        <w:t>***End of Opinion***</w:t>
      </w:r>
      <w:bookmarkEnd w:id="0"/>
    </w:p>
    <w:sectPr w:rsidR="002A6EBA" w:rsidRPr="0000666C" w:rsidSect="00F409E9">
      <w:headerReference w:type="default" r:id="rId12"/>
      <w:footerReference w:type="default" r:id="rId13"/>
      <w:pgSz w:w="12240" w:h="15840"/>
      <w:pgMar w:top="1008" w:right="1800" w:bottom="1152" w:left="1800" w:header="450" w:footer="3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BA6D3" w14:textId="77777777" w:rsidR="00F409E9" w:rsidRDefault="00F409E9">
      <w:r>
        <w:separator/>
      </w:r>
    </w:p>
  </w:endnote>
  <w:endnote w:type="continuationSeparator" w:id="0">
    <w:p w14:paraId="3F54A164" w14:textId="77777777" w:rsidR="00F409E9" w:rsidRDefault="00F4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32D5" w14:textId="77777777" w:rsidR="00C210B7" w:rsidRDefault="0067343B" w:rsidP="00BD218B">
    <w:pPr>
      <w:pStyle w:val="Footer"/>
      <w:ind w:left="-1260"/>
      <w:rPr>
        <w:b/>
        <w:bCs/>
        <w:sz w:val="22"/>
      </w:rPr>
    </w:pPr>
    <w:r>
      <w:rPr>
        <w:b/>
        <w:bCs/>
        <w:sz w:val="22"/>
      </w:rPr>
      <w:t>Confidential</w:t>
    </w:r>
    <w:r>
      <w:rPr>
        <w:b/>
        <w:bCs/>
        <w:sz w:val="22"/>
      </w:rPr>
      <w:tab/>
      <w:t xml:space="preserve">Page </w:t>
    </w:r>
    <w:r>
      <w:rPr>
        <w:b/>
        <w:bCs/>
        <w:sz w:val="22"/>
      </w:rPr>
      <w:fldChar w:fldCharType="begin"/>
    </w:r>
    <w:r>
      <w:rPr>
        <w:b/>
        <w:bCs/>
        <w:sz w:val="22"/>
      </w:rPr>
      <w:instrText xml:space="preserve"> PAGE </w:instrText>
    </w:r>
    <w:r>
      <w:rPr>
        <w:b/>
        <w:bCs/>
        <w:sz w:val="22"/>
      </w:rPr>
      <w:fldChar w:fldCharType="separate"/>
    </w:r>
    <w:r>
      <w:rPr>
        <w:b/>
        <w:bCs/>
        <w:noProof/>
        <w:sz w:val="22"/>
      </w:rPr>
      <w:t>6</w:t>
    </w:r>
    <w:r>
      <w:rPr>
        <w:b/>
        <w:bCs/>
        <w:sz w:val="22"/>
      </w:rPr>
      <w:fldChar w:fldCharType="end"/>
    </w:r>
    <w:r>
      <w:rPr>
        <w:b/>
        <w:bCs/>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974B" w14:textId="77777777" w:rsidR="00F409E9" w:rsidRDefault="00F409E9">
      <w:r>
        <w:separator/>
      </w:r>
    </w:p>
  </w:footnote>
  <w:footnote w:type="continuationSeparator" w:id="0">
    <w:p w14:paraId="442E715D" w14:textId="77777777" w:rsidR="00F409E9" w:rsidRDefault="00F40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E2CF6" w14:textId="77777777" w:rsidR="00C210B7" w:rsidRPr="009834E6" w:rsidRDefault="00000000" w:rsidP="008D4844">
    <w:pPr>
      <w:pStyle w:val="Header"/>
      <w:jc w:val="center"/>
      <w:rPr>
        <w:b/>
        <w:color w:val="BFBFBF" w:themeColor="background1" w:themeShade="BF"/>
      </w:rPr>
    </w:pPr>
    <w:sdt>
      <w:sdtPr>
        <w:rPr>
          <w:b/>
        </w:rPr>
        <w:id w:val="7952354"/>
        <w:docPartObj>
          <w:docPartGallery w:val="Watermarks"/>
          <w:docPartUnique/>
        </w:docPartObj>
      </w:sdtPr>
      <w:sdtContent>
        <w:r>
          <w:rPr>
            <w:noProof/>
          </w:rPr>
          <w:pict w14:anchorId="0B230E74">
            <v:shapetype id="_x0000_t202" coordsize="21600,21600" o:spt="202" path="m,l,21600r21600,l21600,xe">
              <v:stroke joinstyle="miter"/>
              <v:path gradientshapeok="t" o:connecttype="rect"/>
            </v:shapetype>
            <v:shape id="PowerPlusWaterMarkObject357476642" o:spid="_x0000_s1025" type="#_x0000_t202" alt="" style="position:absolute;left:0;text-align:left;margin-left:0;margin-top:0;width:527.85pt;height:131.95pt;rotation:315;z-index:-25165875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allowincell="f" filled="f" stroked="f">
              <v:stroke joinstyle="round"/>
              <o:lock v:ext="edit" rotation="t" aspectratio="t" verticies="t" adjusthandles="t" grouping="t" shapetype="t"/>
              <v:textbox>
                <w:txbxContent>
                  <w:p w14:paraId="2B8A7CD2" w14:textId="77777777" w:rsidR="00C210B7" w:rsidRDefault="0067343B" w:rsidP="000A0B4D">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CONFIDENTIAL</w:t>
                    </w:r>
                  </w:p>
                </w:txbxContent>
              </v:textbox>
              <w10:wrap anchorx="margin" anchory="margin"/>
            </v:shape>
          </w:pict>
        </w:r>
      </w:sdtContent>
    </w:sdt>
    <w:r w:rsidR="0067343B" w:rsidRPr="009834E6">
      <w:rPr>
        <w:b/>
        <w:color w:val="BFBFBF" w:themeColor="background1" w:themeShade="BF"/>
      </w:rPr>
      <w:t>Confidential Work Product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B24"/>
    <w:multiLevelType w:val="hybridMultilevel"/>
    <w:tmpl w:val="19427B22"/>
    <w:lvl w:ilvl="0" w:tplc="C8005F24">
      <w:start w:val="1"/>
      <w:numFmt w:val="bullet"/>
      <w:lvlText w:val=""/>
      <w:lvlJc w:val="left"/>
      <w:pPr>
        <w:ind w:left="720" w:hanging="360"/>
      </w:pPr>
      <w:rPr>
        <w:rFonts w:ascii="Symbol" w:hAnsi="Symbol" w:hint="default"/>
      </w:rPr>
    </w:lvl>
    <w:lvl w:ilvl="1" w:tplc="62F49E32">
      <w:start w:val="1"/>
      <w:numFmt w:val="bullet"/>
      <w:lvlText w:val="o"/>
      <w:lvlJc w:val="left"/>
      <w:pPr>
        <w:ind w:left="1440" w:hanging="360"/>
      </w:pPr>
      <w:rPr>
        <w:rFonts w:ascii="Courier New" w:hAnsi="Courier New" w:cs="Courier New" w:hint="default"/>
      </w:rPr>
    </w:lvl>
    <w:lvl w:ilvl="2" w:tplc="60BC96AA">
      <w:start w:val="1"/>
      <w:numFmt w:val="bullet"/>
      <w:lvlText w:val=""/>
      <w:lvlJc w:val="left"/>
      <w:pPr>
        <w:ind w:left="2160" w:hanging="360"/>
      </w:pPr>
      <w:rPr>
        <w:rFonts w:ascii="Wingdings" w:hAnsi="Wingdings" w:hint="default"/>
      </w:rPr>
    </w:lvl>
    <w:lvl w:ilvl="3" w:tplc="5D0022EC">
      <w:start w:val="1"/>
      <w:numFmt w:val="bullet"/>
      <w:lvlText w:val=""/>
      <w:lvlJc w:val="left"/>
      <w:pPr>
        <w:ind w:left="2880" w:hanging="360"/>
      </w:pPr>
      <w:rPr>
        <w:rFonts w:ascii="Symbol" w:hAnsi="Symbol" w:hint="default"/>
      </w:rPr>
    </w:lvl>
    <w:lvl w:ilvl="4" w:tplc="0308B582">
      <w:start w:val="1"/>
      <w:numFmt w:val="bullet"/>
      <w:lvlText w:val="o"/>
      <w:lvlJc w:val="left"/>
      <w:pPr>
        <w:ind w:left="3600" w:hanging="360"/>
      </w:pPr>
      <w:rPr>
        <w:rFonts w:ascii="Courier New" w:hAnsi="Courier New" w:cs="Courier New" w:hint="default"/>
      </w:rPr>
    </w:lvl>
    <w:lvl w:ilvl="5" w:tplc="F198E14E">
      <w:start w:val="1"/>
      <w:numFmt w:val="bullet"/>
      <w:lvlText w:val=""/>
      <w:lvlJc w:val="left"/>
      <w:pPr>
        <w:ind w:left="4320" w:hanging="360"/>
      </w:pPr>
      <w:rPr>
        <w:rFonts w:ascii="Wingdings" w:hAnsi="Wingdings" w:hint="default"/>
      </w:rPr>
    </w:lvl>
    <w:lvl w:ilvl="6" w:tplc="324AB3D2">
      <w:start w:val="1"/>
      <w:numFmt w:val="bullet"/>
      <w:lvlText w:val=""/>
      <w:lvlJc w:val="left"/>
      <w:pPr>
        <w:ind w:left="5040" w:hanging="360"/>
      </w:pPr>
      <w:rPr>
        <w:rFonts w:ascii="Symbol" w:hAnsi="Symbol" w:hint="default"/>
      </w:rPr>
    </w:lvl>
    <w:lvl w:ilvl="7" w:tplc="FBFA5E4A">
      <w:start w:val="1"/>
      <w:numFmt w:val="bullet"/>
      <w:lvlText w:val="o"/>
      <w:lvlJc w:val="left"/>
      <w:pPr>
        <w:ind w:left="5760" w:hanging="360"/>
      </w:pPr>
      <w:rPr>
        <w:rFonts w:ascii="Courier New" w:hAnsi="Courier New" w:cs="Courier New" w:hint="default"/>
      </w:rPr>
    </w:lvl>
    <w:lvl w:ilvl="8" w:tplc="BAE69116">
      <w:start w:val="1"/>
      <w:numFmt w:val="bullet"/>
      <w:lvlText w:val=""/>
      <w:lvlJc w:val="left"/>
      <w:pPr>
        <w:ind w:left="6480" w:hanging="360"/>
      </w:pPr>
      <w:rPr>
        <w:rFonts w:ascii="Wingdings" w:hAnsi="Wingdings" w:hint="default"/>
      </w:rPr>
    </w:lvl>
  </w:abstractNum>
  <w:abstractNum w:abstractNumId="1" w15:restartNumberingAfterBreak="0">
    <w:nsid w:val="153F4C56"/>
    <w:multiLevelType w:val="hybridMultilevel"/>
    <w:tmpl w:val="5F48E706"/>
    <w:lvl w:ilvl="0" w:tplc="F0C0855C">
      <w:start w:val="1"/>
      <w:numFmt w:val="decimal"/>
      <w:lvlText w:val="%1-"/>
      <w:lvlJc w:val="left"/>
      <w:pPr>
        <w:ind w:left="360" w:hanging="360"/>
      </w:pPr>
    </w:lvl>
    <w:lvl w:ilvl="1" w:tplc="7CCAD54A">
      <w:start w:val="1"/>
      <w:numFmt w:val="lowerLetter"/>
      <w:lvlText w:val="%2."/>
      <w:lvlJc w:val="left"/>
      <w:pPr>
        <w:ind w:left="1080" w:hanging="360"/>
      </w:pPr>
    </w:lvl>
    <w:lvl w:ilvl="2" w:tplc="17520F20">
      <w:start w:val="1"/>
      <w:numFmt w:val="lowerRoman"/>
      <w:lvlText w:val="%3."/>
      <w:lvlJc w:val="right"/>
      <w:pPr>
        <w:ind w:left="1800" w:hanging="180"/>
      </w:pPr>
    </w:lvl>
    <w:lvl w:ilvl="3" w:tplc="A236715C">
      <w:start w:val="1"/>
      <w:numFmt w:val="decimal"/>
      <w:lvlText w:val="%4."/>
      <w:lvlJc w:val="left"/>
      <w:pPr>
        <w:ind w:left="2520" w:hanging="360"/>
      </w:pPr>
    </w:lvl>
    <w:lvl w:ilvl="4" w:tplc="431CD49A">
      <w:start w:val="1"/>
      <w:numFmt w:val="lowerLetter"/>
      <w:lvlText w:val="%5."/>
      <w:lvlJc w:val="left"/>
      <w:pPr>
        <w:ind w:left="3240" w:hanging="360"/>
      </w:pPr>
    </w:lvl>
    <w:lvl w:ilvl="5" w:tplc="8F8A2794">
      <w:start w:val="1"/>
      <w:numFmt w:val="lowerRoman"/>
      <w:lvlText w:val="%6."/>
      <w:lvlJc w:val="right"/>
      <w:pPr>
        <w:ind w:left="3960" w:hanging="180"/>
      </w:pPr>
    </w:lvl>
    <w:lvl w:ilvl="6" w:tplc="CB36928C">
      <w:start w:val="1"/>
      <w:numFmt w:val="decimal"/>
      <w:lvlText w:val="%7."/>
      <w:lvlJc w:val="left"/>
      <w:pPr>
        <w:ind w:left="4680" w:hanging="360"/>
      </w:pPr>
    </w:lvl>
    <w:lvl w:ilvl="7" w:tplc="759A3410">
      <w:start w:val="1"/>
      <w:numFmt w:val="lowerLetter"/>
      <w:lvlText w:val="%8."/>
      <w:lvlJc w:val="left"/>
      <w:pPr>
        <w:ind w:left="5400" w:hanging="360"/>
      </w:pPr>
    </w:lvl>
    <w:lvl w:ilvl="8" w:tplc="A0DEF44E">
      <w:start w:val="1"/>
      <w:numFmt w:val="lowerRoman"/>
      <w:lvlText w:val="%9."/>
      <w:lvlJc w:val="right"/>
      <w:pPr>
        <w:ind w:left="6120" w:hanging="180"/>
      </w:pPr>
    </w:lvl>
  </w:abstractNum>
  <w:abstractNum w:abstractNumId="2" w15:restartNumberingAfterBreak="0">
    <w:nsid w:val="6A661BF5"/>
    <w:multiLevelType w:val="hybridMultilevel"/>
    <w:tmpl w:val="8768489C"/>
    <w:lvl w:ilvl="0" w:tplc="C7F0B890">
      <w:start w:val="1"/>
      <w:numFmt w:val="bullet"/>
      <w:lvlText w:val=""/>
      <w:lvlJc w:val="left"/>
      <w:pPr>
        <w:ind w:left="720" w:hanging="360"/>
      </w:pPr>
      <w:rPr>
        <w:rFonts w:ascii="Symbol" w:hAnsi="Symbol" w:hint="default"/>
      </w:rPr>
    </w:lvl>
    <w:lvl w:ilvl="1" w:tplc="DA1C0B28">
      <w:start w:val="1"/>
      <w:numFmt w:val="bullet"/>
      <w:lvlText w:val="o"/>
      <w:lvlJc w:val="left"/>
      <w:pPr>
        <w:ind w:left="1440" w:hanging="360"/>
      </w:pPr>
      <w:rPr>
        <w:rFonts w:ascii="Courier New" w:hAnsi="Courier New" w:cs="Courier New" w:hint="default"/>
      </w:rPr>
    </w:lvl>
    <w:lvl w:ilvl="2" w:tplc="56600136">
      <w:start w:val="1"/>
      <w:numFmt w:val="bullet"/>
      <w:lvlText w:val=""/>
      <w:lvlJc w:val="left"/>
      <w:pPr>
        <w:ind w:left="2160" w:hanging="360"/>
      </w:pPr>
      <w:rPr>
        <w:rFonts w:ascii="Wingdings" w:hAnsi="Wingdings" w:hint="default"/>
      </w:rPr>
    </w:lvl>
    <w:lvl w:ilvl="3" w:tplc="DD78BD16">
      <w:start w:val="1"/>
      <w:numFmt w:val="bullet"/>
      <w:lvlText w:val=""/>
      <w:lvlJc w:val="left"/>
      <w:pPr>
        <w:ind w:left="2880" w:hanging="360"/>
      </w:pPr>
      <w:rPr>
        <w:rFonts w:ascii="Symbol" w:hAnsi="Symbol" w:hint="default"/>
      </w:rPr>
    </w:lvl>
    <w:lvl w:ilvl="4" w:tplc="8F1C96B6">
      <w:start w:val="1"/>
      <w:numFmt w:val="bullet"/>
      <w:lvlText w:val="o"/>
      <w:lvlJc w:val="left"/>
      <w:pPr>
        <w:ind w:left="3600" w:hanging="360"/>
      </w:pPr>
      <w:rPr>
        <w:rFonts w:ascii="Courier New" w:hAnsi="Courier New" w:cs="Courier New" w:hint="default"/>
      </w:rPr>
    </w:lvl>
    <w:lvl w:ilvl="5" w:tplc="3A2C3A5C">
      <w:start w:val="1"/>
      <w:numFmt w:val="bullet"/>
      <w:lvlText w:val=""/>
      <w:lvlJc w:val="left"/>
      <w:pPr>
        <w:ind w:left="4320" w:hanging="360"/>
      </w:pPr>
      <w:rPr>
        <w:rFonts w:ascii="Wingdings" w:hAnsi="Wingdings" w:hint="default"/>
      </w:rPr>
    </w:lvl>
    <w:lvl w:ilvl="6" w:tplc="64B61C36">
      <w:start w:val="1"/>
      <w:numFmt w:val="bullet"/>
      <w:lvlText w:val=""/>
      <w:lvlJc w:val="left"/>
      <w:pPr>
        <w:ind w:left="5040" w:hanging="360"/>
      </w:pPr>
      <w:rPr>
        <w:rFonts w:ascii="Symbol" w:hAnsi="Symbol" w:hint="default"/>
      </w:rPr>
    </w:lvl>
    <w:lvl w:ilvl="7" w:tplc="B3A68AF8">
      <w:start w:val="1"/>
      <w:numFmt w:val="bullet"/>
      <w:lvlText w:val="o"/>
      <w:lvlJc w:val="left"/>
      <w:pPr>
        <w:ind w:left="5760" w:hanging="360"/>
      </w:pPr>
      <w:rPr>
        <w:rFonts w:ascii="Courier New" w:hAnsi="Courier New" w:cs="Courier New" w:hint="default"/>
      </w:rPr>
    </w:lvl>
    <w:lvl w:ilvl="8" w:tplc="C6B0EABC">
      <w:start w:val="1"/>
      <w:numFmt w:val="bullet"/>
      <w:lvlText w:val=""/>
      <w:lvlJc w:val="left"/>
      <w:pPr>
        <w:ind w:left="6480" w:hanging="360"/>
      </w:pPr>
      <w:rPr>
        <w:rFonts w:ascii="Wingdings" w:hAnsi="Wingdings" w:hint="default"/>
      </w:rPr>
    </w:lvl>
  </w:abstractNum>
  <w:abstractNum w:abstractNumId="3" w15:restartNumberingAfterBreak="0">
    <w:nsid w:val="77C21398"/>
    <w:multiLevelType w:val="hybridMultilevel"/>
    <w:tmpl w:val="5BF8C8A4"/>
    <w:lvl w:ilvl="0" w:tplc="310E61A8">
      <w:start w:val="1"/>
      <w:numFmt w:val="decimal"/>
      <w:lvlText w:val="%1-"/>
      <w:lvlJc w:val="left"/>
      <w:pPr>
        <w:ind w:left="720" w:hanging="360"/>
      </w:pPr>
      <w:rPr>
        <w:rFonts w:hint="default"/>
      </w:rPr>
    </w:lvl>
    <w:lvl w:ilvl="1" w:tplc="EBC2EE70" w:tentative="1">
      <w:start w:val="1"/>
      <w:numFmt w:val="lowerLetter"/>
      <w:lvlText w:val="%2."/>
      <w:lvlJc w:val="left"/>
      <w:pPr>
        <w:ind w:left="1440" w:hanging="360"/>
      </w:pPr>
    </w:lvl>
    <w:lvl w:ilvl="2" w:tplc="DA2C6900" w:tentative="1">
      <w:start w:val="1"/>
      <w:numFmt w:val="lowerRoman"/>
      <w:lvlText w:val="%3."/>
      <w:lvlJc w:val="right"/>
      <w:pPr>
        <w:ind w:left="2160" w:hanging="180"/>
      </w:pPr>
    </w:lvl>
    <w:lvl w:ilvl="3" w:tplc="825CA03C" w:tentative="1">
      <w:start w:val="1"/>
      <w:numFmt w:val="decimal"/>
      <w:lvlText w:val="%4."/>
      <w:lvlJc w:val="left"/>
      <w:pPr>
        <w:ind w:left="2880" w:hanging="360"/>
      </w:pPr>
    </w:lvl>
    <w:lvl w:ilvl="4" w:tplc="87BE0006" w:tentative="1">
      <w:start w:val="1"/>
      <w:numFmt w:val="lowerLetter"/>
      <w:lvlText w:val="%5."/>
      <w:lvlJc w:val="left"/>
      <w:pPr>
        <w:ind w:left="3600" w:hanging="360"/>
      </w:pPr>
    </w:lvl>
    <w:lvl w:ilvl="5" w:tplc="493285C6" w:tentative="1">
      <w:start w:val="1"/>
      <w:numFmt w:val="lowerRoman"/>
      <w:lvlText w:val="%6."/>
      <w:lvlJc w:val="right"/>
      <w:pPr>
        <w:ind w:left="4320" w:hanging="180"/>
      </w:pPr>
    </w:lvl>
    <w:lvl w:ilvl="6" w:tplc="8AD8E7FE" w:tentative="1">
      <w:start w:val="1"/>
      <w:numFmt w:val="decimal"/>
      <w:lvlText w:val="%7."/>
      <w:lvlJc w:val="left"/>
      <w:pPr>
        <w:ind w:left="5040" w:hanging="360"/>
      </w:pPr>
    </w:lvl>
    <w:lvl w:ilvl="7" w:tplc="A4862B96" w:tentative="1">
      <w:start w:val="1"/>
      <w:numFmt w:val="lowerLetter"/>
      <w:lvlText w:val="%8."/>
      <w:lvlJc w:val="left"/>
      <w:pPr>
        <w:ind w:left="5760" w:hanging="360"/>
      </w:pPr>
    </w:lvl>
    <w:lvl w:ilvl="8" w:tplc="5E323C08" w:tentative="1">
      <w:start w:val="1"/>
      <w:numFmt w:val="lowerRoman"/>
      <w:lvlText w:val="%9."/>
      <w:lvlJc w:val="right"/>
      <w:pPr>
        <w:ind w:left="6480" w:hanging="180"/>
      </w:pPr>
    </w:lvl>
  </w:abstractNum>
  <w:num w:numId="1" w16cid:durableId="418061659">
    <w:abstractNumId w:val="3"/>
  </w:num>
  <w:num w:numId="2" w16cid:durableId="2070374582">
    <w:abstractNumId w:val="2"/>
  </w:num>
  <w:num w:numId="3" w16cid:durableId="1629894942">
    <w:abstractNumId w:val="0"/>
  </w:num>
  <w:num w:numId="4" w16cid:durableId="13426567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nderson">
    <w15:presenceInfo w15:providerId="Windows Live" w15:userId="98200e561e331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trackedChanges" w:enforcement="1" w:cryptProviderType="rsaAES" w:cryptAlgorithmClass="hash" w:cryptAlgorithmType="typeAny" w:cryptAlgorithmSid="14" w:cryptSpinCount="100000" w:hash="GhXit1qaftu9dp9Sa/aUrFgZRS9Y0pIMCZ9kty8e00z0MtxIOh57FUwdZjzrOcoCpn9QcePi2RATjDi7epr/Tg==" w:salt="rX8wBUjRyOwRdflxg9N/LQ=="/>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6D"/>
    <w:rsid w:val="00000883"/>
    <w:rsid w:val="00003D81"/>
    <w:rsid w:val="00005586"/>
    <w:rsid w:val="00012E9E"/>
    <w:rsid w:val="00047588"/>
    <w:rsid w:val="00055A8F"/>
    <w:rsid w:val="00056B09"/>
    <w:rsid w:val="0007252F"/>
    <w:rsid w:val="0007492B"/>
    <w:rsid w:val="00080F75"/>
    <w:rsid w:val="000846D2"/>
    <w:rsid w:val="00087204"/>
    <w:rsid w:val="0008789D"/>
    <w:rsid w:val="000901D0"/>
    <w:rsid w:val="00095445"/>
    <w:rsid w:val="00095A76"/>
    <w:rsid w:val="00096E40"/>
    <w:rsid w:val="00097548"/>
    <w:rsid w:val="00097D8A"/>
    <w:rsid w:val="000A08BB"/>
    <w:rsid w:val="000A66B0"/>
    <w:rsid w:val="000A7012"/>
    <w:rsid w:val="000B57C3"/>
    <w:rsid w:val="000C77EE"/>
    <w:rsid w:val="000D002F"/>
    <w:rsid w:val="000D0062"/>
    <w:rsid w:val="000D5C6E"/>
    <w:rsid w:val="000D6363"/>
    <w:rsid w:val="000D6CBF"/>
    <w:rsid w:val="000E0FDE"/>
    <w:rsid w:val="000E10A3"/>
    <w:rsid w:val="000F6935"/>
    <w:rsid w:val="001018EA"/>
    <w:rsid w:val="00103B13"/>
    <w:rsid w:val="0011396D"/>
    <w:rsid w:val="001159A3"/>
    <w:rsid w:val="00126512"/>
    <w:rsid w:val="001302CB"/>
    <w:rsid w:val="00141571"/>
    <w:rsid w:val="00141D06"/>
    <w:rsid w:val="00152960"/>
    <w:rsid w:val="00152C49"/>
    <w:rsid w:val="0015332B"/>
    <w:rsid w:val="001614CE"/>
    <w:rsid w:val="00166675"/>
    <w:rsid w:val="00173256"/>
    <w:rsid w:val="001A1061"/>
    <w:rsid w:val="001A4519"/>
    <w:rsid w:val="001B21A2"/>
    <w:rsid w:val="001D7EBF"/>
    <w:rsid w:val="001E21EA"/>
    <w:rsid w:val="001E4B8B"/>
    <w:rsid w:val="001E5963"/>
    <w:rsid w:val="001F76F1"/>
    <w:rsid w:val="002073FE"/>
    <w:rsid w:val="00215953"/>
    <w:rsid w:val="00220F30"/>
    <w:rsid w:val="0022153E"/>
    <w:rsid w:val="002243E2"/>
    <w:rsid w:val="00224960"/>
    <w:rsid w:val="002333CB"/>
    <w:rsid w:val="00234540"/>
    <w:rsid w:val="00242773"/>
    <w:rsid w:val="00245939"/>
    <w:rsid w:val="00252675"/>
    <w:rsid w:val="00261E00"/>
    <w:rsid w:val="00263661"/>
    <w:rsid w:val="0027083B"/>
    <w:rsid w:val="00272AEF"/>
    <w:rsid w:val="00276380"/>
    <w:rsid w:val="00276FA3"/>
    <w:rsid w:val="00281CD6"/>
    <w:rsid w:val="002865D1"/>
    <w:rsid w:val="00293FFF"/>
    <w:rsid w:val="00294E8C"/>
    <w:rsid w:val="00297151"/>
    <w:rsid w:val="002A0E76"/>
    <w:rsid w:val="002A6EBA"/>
    <w:rsid w:val="002B02EB"/>
    <w:rsid w:val="002C29C4"/>
    <w:rsid w:val="002D63B0"/>
    <w:rsid w:val="002D72C3"/>
    <w:rsid w:val="002D75F4"/>
    <w:rsid w:val="002E58CB"/>
    <w:rsid w:val="002E7585"/>
    <w:rsid w:val="002F4861"/>
    <w:rsid w:val="00304B11"/>
    <w:rsid w:val="00305C94"/>
    <w:rsid w:val="00306A0E"/>
    <w:rsid w:val="00312832"/>
    <w:rsid w:val="00313FAB"/>
    <w:rsid w:val="003235B0"/>
    <w:rsid w:val="00324004"/>
    <w:rsid w:val="00331AC5"/>
    <w:rsid w:val="00347B87"/>
    <w:rsid w:val="003634BC"/>
    <w:rsid w:val="00365785"/>
    <w:rsid w:val="003775F2"/>
    <w:rsid w:val="003A0495"/>
    <w:rsid w:val="003A0B1C"/>
    <w:rsid w:val="003B435F"/>
    <w:rsid w:val="003C04DE"/>
    <w:rsid w:val="003C0A5D"/>
    <w:rsid w:val="003E2A7D"/>
    <w:rsid w:val="003E4C34"/>
    <w:rsid w:val="003F5CF4"/>
    <w:rsid w:val="00404202"/>
    <w:rsid w:val="00404BB5"/>
    <w:rsid w:val="00416CA9"/>
    <w:rsid w:val="004178AB"/>
    <w:rsid w:val="00423284"/>
    <w:rsid w:val="004256F3"/>
    <w:rsid w:val="00425918"/>
    <w:rsid w:val="00426BE8"/>
    <w:rsid w:val="0043370D"/>
    <w:rsid w:val="00435890"/>
    <w:rsid w:val="00435B30"/>
    <w:rsid w:val="00443925"/>
    <w:rsid w:val="0045271F"/>
    <w:rsid w:val="00453F46"/>
    <w:rsid w:val="00454E6B"/>
    <w:rsid w:val="0045676A"/>
    <w:rsid w:val="004710FC"/>
    <w:rsid w:val="00472D6A"/>
    <w:rsid w:val="0048263C"/>
    <w:rsid w:val="00483464"/>
    <w:rsid w:val="0048446F"/>
    <w:rsid w:val="00484D95"/>
    <w:rsid w:val="00485393"/>
    <w:rsid w:val="004902FA"/>
    <w:rsid w:val="00490A80"/>
    <w:rsid w:val="00490E29"/>
    <w:rsid w:val="00493DA0"/>
    <w:rsid w:val="00497D0A"/>
    <w:rsid w:val="004A4A1A"/>
    <w:rsid w:val="004B6CF8"/>
    <w:rsid w:val="004C5B53"/>
    <w:rsid w:val="004D121D"/>
    <w:rsid w:val="004D2600"/>
    <w:rsid w:val="004D478F"/>
    <w:rsid w:val="004D4ABC"/>
    <w:rsid w:val="004E3502"/>
    <w:rsid w:val="004E35E5"/>
    <w:rsid w:val="004E5A3C"/>
    <w:rsid w:val="004E5F8F"/>
    <w:rsid w:val="004F0F12"/>
    <w:rsid w:val="004F5184"/>
    <w:rsid w:val="004F57E1"/>
    <w:rsid w:val="004F6371"/>
    <w:rsid w:val="004F65D9"/>
    <w:rsid w:val="00501CC8"/>
    <w:rsid w:val="005177CC"/>
    <w:rsid w:val="00524541"/>
    <w:rsid w:val="00536C05"/>
    <w:rsid w:val="00537FEF"/>
    <w:rsid w:val="005418B0"/>
    <w:rsid w:val="005510CC"/>
    <w:rsid w:val="0055185E"/>
    <w:rsid w:val="00557487"/>
    <w:rsid w:val="005657B6"/>
    <w:rsid w:val="005659C7"/>
    <w:rsid w:val="00566056"/>
    <w:rsid w:val="005701F1"/>
    <w:rsid w:val="005718C6"/>
    <w:rsid w:val="00576EF8"/>
    <w:rsid w:val="005830A3"/>
    <w:rsid w:val="0059378F"/>
    <w:rsid w:val="005A2636"/>
    <w:rsid w:val="005B1A27"/>
    <w:rsid w:val="005B5120"/>
    <w:rsid w:val="005C13AF"/>
    <w:rsid w:val="005C23BC"/>
    <w:rsid w:val="005C69E9"/>
    <w:rsid w:val="005D6B3B"/>
    <w:rsid w:val="005E0729"/>
    <w:rsid w:val="005E1F71"/>
    <w:rsid w:val="005E2761"/>
    <w:rsid w:val="005E6BC2"/>
    <w:rsid w:val="005F3659"/>
    <w:rsid w:val="005F3EDF"/>
    <w:rsid w:val="005F48AD"/>
    <w:rsid w:val="005F5004"/>
    <w:rsid w:val="00610BD5"/>
    <w:rsid w:val="00616EE1"/>
    <w:rsid w:val="00624F6D"/>
    <w:rsid w:val="00635F15"/>
    <w:rsid w:val="00647BCA"/>
    <w:rsid w:val="00647D91"/>
    <w:rsid w:val="00653B65"/>
    <w:rsid w:val="00656995"/>
    <w:rsid w:val="00657130"/>
    <w:rsid w:val="006600DF"/>
    <w:rsid w:val="006650E5"/>
    <w:rsid w:val="00672248"/>
    <w:rsid w:val="00672EB8"/>
    <w:rsid w:val="0067343B"/>
    <w:rsid w:val="006747CF"/>
    <w:rsid w:val="0069299E"/>
    <w:rsid w:val="00692A9B"/>
    <w:rsid w:val="00696F18"/>
    <w:rsid w:val="006B49FF"/>
    <w:rsid w:val="006B4A9B"/>
    <w:rsid w:val="006B640B"/>
    <w:rsid w:val="006C00E7"/>
    <w:rsid w:val="006C0A46"/>
    <w:rsid w:val="006C3B40"/>
    <w:rsid w:val="006E1701"/>
    <w:rsid w:val="006E37B2"/>
    <w:rsid w:val="006E7B9F"/>
    <w:rsid w:val="006F3662"/>
    <w:rsid w:val="00710793"/>
    <w:rsid w:val="00711BC8"/>
    <w:rsid w:val="00713198"/>
    <w:rsid w:val="00715424"/>
    <w:rsid w:val="00717064"/>
    <w:rsid w:val="007229B4"/>
    <w:rsid w:val="00735CBB"/>
    <w:rsid w:val="00737513"/>
    <w:rsid w:val="0074003E"/>
    <w:rsid w:val="00742770"/>
    <w:rsid w:val="007514EE"/>
    <w:rsid w:val="0075274C"/>
    <w:rsid w:val="007610CD"/>
    <w:rsid w:val="0076725F"/>
    <w:rsid w:val="00770C1B"/>
    <w:rsid w:val="00773F70"/>
    <w:rsid w:val="007760EC"/>
    <w:rsid w:val="00780C28"/>
    <w:rsid w:val="00783310"/>
    <w:rsid w:val="007A1134"/>
    <w:rsid w:val="007A7F06"/>
    <w:rsid w:val="007B2912"/>
    <w:rsid w:val="007B3D79"/>
    <w:rsid w:val="007B4B0D"/>
    <w:rsid w:val="007B578C"/>
    <w:rsid w:val="007B7AEC"/>
    <w:rsid w:val="007C38D0"/>
    <w:rsid w:val="007D74C0"/>
    <w:rsid w:val="007E1773"/>
    <w:rsid w:val="007E47A8"/>
    <w:rsid w:val="007F1E5F"/>
    <w:rsid w:val="007F75F4"/>
    <w:rsid w:val="007F7E29"/>
    <w:rsid w:val="008004E3"/>
    <w:rsid w:val="00800513"/>
    <w:rsid w:val="00802417"/>
    <w:rsid w:val="00805ECF"/>
    <w:rsid w:val="00805F3B"/>
    <w:rsid w:val="00811585"/>
    <w:rsid w:val="008118BB"/>
    <w:rsid w:val="00823188"/>
    <w:rsid w:val="0082408A"/>
    <w:rsid w:val="008313BB"/>
    <w:rsid w:val="00831E69"/>
    <w:rsid w:val="00836296"/>
    <w:rsid w:val="00845AF1"/>
    <w:rsid w:val="00847C36"/>
    <w:rsid w:val="0085144E"/>
    <w:rsid w:val="00852841"/>
    <w:rsid w:val="008546FB"/>
    <w:rsid w:val="0086279C"/>
    <w:rsid w:val="0086780D"/>
    <w:rsid w:val="0087730F"/>
    <w:rsid w:val="00884177"/>
    <w:rsid w:val="008858F3"/>
    <w:rsid w:val="008908D0"/>
    <w:rsid w:val="00891A07"/>
    <w:rsid w:val="00893DC1"/>
    <w:rsid w:val="008A1F15"/>
    <w:rsid w:val="008B2417"/>
    <w:rsid w:val="008B71C4"/>
    <w:rsid w:val="008C35E6"/>
    <w:rsid w:val="008C6C9D"/>
    <w:rsid w:val="008D111E"/>
    <w:rsid w:val="008E339A"/>
    <w:rsid w:val="008E395D"/>
    <w:rsid w:val="00904763"/>
    <w:rsid w:val="009111C7"/>
    <w:rsid w:val="00912FF1"/>
    <w:rsid w:val="0091629B"/>
    <w:rsid w:val="00927EBE"/>
    <w:rsid w:val="00950BE7"/>
    <w:rsid w:val="009520BD"/>
    <w:rsid w:val="00953250"/>
    <w:rsid w:val="00956D55"/>
    <w:rsid w:val="009638B7"/>
    <w:rsid w:val="00966463"/>
    <w:rsid w:val="00973A29"/>
    <w:rsid w:val="00973A4F"/>
    <w:rsid w:val="00976FE9"/>
    <w:rsid w:val="00984F92"/>
    <w:rsid w:val="00987681"/>
    <w:rsid w:val="00995399"/>
    <w:rsid w:val="00996D52"/>
    <w:rsid w:val="009A0726"/>
    <w:rsid w:val="009A07F5"/>
    <w:rsid w:val="009A39FC"/>
    <w:rsid w:val="009B13C3"/>
    <w:rsid w:val="009B2AA7"/>
    <w:rsid w:val="009B3D4F"/>
    <w:rsid w:val="009E1EDD"/>
    <w:rsid w:val="009E7E6D"/>
    <w:rsid w:val="009F6B30"/>
    <w:rsid w:val="00A07000"/>
    <w:rsid w:val="00A129C7"/>
    <w:rsid w:val="00A13997"/>
    <w:rsid w:val="00A1653D"/>
    <w:rsid w:val="00A6054D"/>
    <w:rsid w:val="00A60A26"/>
    <w:rsid w:val="00A674EC"/>
    <w:rsid w:val="00A7133E"/>
    <w:rsid w:val="00A72C92"/>
    <w:rsid w:val="00AA165E"/>
    <w:rsid w:val="00AA51B4"/>
    <w:rsid w:val="00AA5F73"/>
    <w:rsid w:val="00AB2AAB"/>
    <w:rsid w:val="00AB3CB2"/>
    <w:rsid w:val="00AB576F"/>
    <w:rsid w:val="00AB65BC"/>
    <w:rsid w:val="00AC0BFB"/>
    <w:rsid w:val="00AD0BC6"/>
    <w:rsid w:val="00AD6B37"/>
    <w:rsid w:val="00AE17B1"/>
    <w:rsid w:val="00AE1891"/>
    <w:rsid w:val="00AF3FFE"/>
    <w:rsid w:val="00AF65CF"/>
    <w:rsid w:val="00AF6996"/>
    <w:rsid w:val="00AF7C1F"/>
    <w:rsid w:val="00B0091E"/>
    <w:rsid w:val="00B01D82"/>
    <w:rsid w:val="00B01EF7"/>
    <w:rsid w:val="00B0227A"/>
    <w:rsid w:val="00B06544"/>
    <w:rsid w:val="00B07077"/>
    <w:rsid w:val="00B1674C"/>
    <w:rsid w:val="00B26DE3"/>
    <w:rsid w:val="00B33393"/>
    <w:rsid w:val="00B35E0E"/>
    <w:rsid w:val="00B36CCB"/>
    <w:rsid w:val="00B374D0"/>
    <w:rsid w:val="00B52629"/>
    <w:rsid w:val="00B67503"/>
    <w:rsid w:val="00B6758E"/>
    <w:rsid w:val="00B7109D"/>
    <w:rsid w:val="00B7325F"/>
    <w:rsid w:val="00B732F6"/>
    <w:rsid w:val="00B95512"/>
    <w:rsid w:val="00BA2940"/>
    <w:rsid w:val="00BB4EA7"/>
    <w:rsid w:val="00BB514C"/>
    <w:rsid w:val="00BB7A9A"/>
    <w:rsid w:val="00BC35BB"/>
    <w:rsid w:val="00BC68BB"/>
    <w:rsid w:val="00BD119F"/>
    <w:rsid w:val="00BD6DBE"/>
    <w:rsid w:val="00BE7630"/>
    <w:rsid w:val="00BF189F"/>
    <w:rsid w:val="00BF35D6"/>
    <w:rsid w:val="00BF7487"/>
    <w:rsid w:val="00C02469"/>
    <w:rsid w:val="00C11DBB"/>
    <w:rsid w:val="00C13DB5"/>
    <w:rsid w:val="00C170E5"/>
    <w:rsid w:val="00C210B7"/>
    <w:rsid w:val="00C340F4"/>
    <w:rsid w:val="00C3660D"/>
    <w:rsid w:val="00C43B4F"/>
    <w:rsid w:val="00C45178"/>
    <w:rsid w:val="00C52077"/>
    <w:rsid w:val="00C52751"/>
    <w:rsid w:val="00C542AD"/>
    <w:rsid w:val="00C676A8"/>
    <w:rsid w:val="00C71C11"/>
    <w:rsid w:val="00C74417"/>
    <w:rsid w:val="00CA3EF2"/>
    <w:rsid w:val="00CA4AE3"/>
    <w:rsid w:val="00CC2619"/>
    <w:rsid w:val="00CD1309"/>
    <w:rsid w:val="00CD6023"/>
    <w:rsid w:val="00CE30FF"/>
    <w:rsid w:val="00CE5AE2"/>
    <w:rsid w:val="00CE7152"/>
    <w:rsid w:val="00CF2582"/>
    <w:rsid w:val="00CF5C2E"/>
    <w:rsid w:val="00D022EA"/>
    <w:rsid w:val="00D05FA2"/>
    <w:rsid w:val="00D24DC8"/>
    <w:rsid w:val="00D33CF3"/>
    <w:rsid w:val="00D33E8B"/>
    <w:rsid w:val="00D367A1"/>
    <w:rsid w:val="00D3774E"/>
    <w:rsid w:val="00D43563"/>
    <w:rsid w:val="00D5118A"/>
    <w:rsid w:val="00D53E78"/>
    <w:rsid w:val="00D543DA"/>
    <w:rsid w:val="00D57A5B"/>
    <w:rsid w:val="00D57ED4"/>
    <w:rsid w:val="00D75391"/>
    <w:rsid w:val="00D76303"/>
    <w:rsid w:val="00D918D0"/>
    <w:rsid w:val="00D94F50"/>
    <w:rsid w:val="00DA0998"/>
    <w:rsid w:val="00DA4CC9"/>
    <w:rsid w:val="00DA5D1C"/>
    <w:rsid w:val="00DB4F8D"/>
    <w:rsid w:val="00DC3F05"/>
    <w:rsid w:val="00DC61E9"/>
    <w:rsid w:val="00DD2D93"/>
    <w:rsid w:val="00DD6FD1"/>
    <w:rsid w:val="00DF2D37"/>
    <w:rsid w:val="00DF4195"/>
    <w:rsid w:val="00DF46E7"/>
    <w:rsid w:val="00E151CC"/>
    <w:rsid w:val="00E15E41"/>
    <w:rsid w:val="00E21973"/>
    <w:rsid w:val="00E24767"/>
    <w:rsid w:val="00E3635F"/>
    <w:rsid w:val="00E43B73"/>
    <w:rsid w:val="00E45344"/>
    <w:rsid w:val="00E57C6A"/>
    <w:rsid w:val="00E86853"/>
    <w:rsid w:val="00E9293A"/>
    <w:rsid w:val="00E92E51"/>
    <w:rsid w:val="00E94940"/>
    <w:rsid w:val="00E95F4F"/>
    <w:rsid w:val="00E9652C"/>
    <w:rsid w:val="00EA38BD"/>
    <w:rsid w:val="00EA3E13"/>
    <w:rsid w:val="00EA7001"/>
    <w:rsid w:val="00EA7D2D"/>
    <w:rsid w:val="00EB487B"/>
    <w:rsid w:val="00EC4B37"/>
    <w:rsid w:val="00EC74EE"/>
    <w:rsid w:val="00EC7D5F"/>
    <w:rsid w:val="00EE1F80"/>
    <w:rsid w:val="00EE47F5"/>
    <w:rsid w:val="00EE48AB"/>
    <w:rsid w:val="00EE7965"/>
    <w:rsid w:val="00EF0AC6"/>
    <w:rsid w:val="00F26AB6"/>
    <w:rsid w:val="00F35918"/>
    <w:rsid w:val="00F409E9"/>
    <w:rsid w:val="00F52A0B"/>
    <w:rsid w:val="00F56783"/>
    <w:rsid w:val="00F6341E"/>
    <w:rsid w:val="00F668FA"/>
    <w:rsid w:val="00F70017"/>
    <w:rsid w:val="00F71691"/>
    <w:rsid w:val="00F76D2F"/>
    <w:rsid w:val="00F77977"/>
    <w:rsid w:val="00F828F4"/>
    <w:rsid w:val="00F82AF6"/>
    <w:rsid w:val="00F90E9C"/>
    <w:rsid w:val="00FA5F42"/>
    <w:rsid w:val="00FB19FC"/>
    <w:rsid w:val="00FC13CF"/>
    <w:rsid w:val="00FC4EEA"/>
    <w:rsid w:val="00FC63E1"/>
    <w:rsid w:val="00FD5721"/>
    <w:rsid w:val="00FD70DB"/>
    <w:rsid w:val="00FE00B1"/>
    <w:rsid w:val="00FE033A"/>
    <w:rsid w:val="00FE0C37"/>
    <w:rsid w:val="00FE7CAA"/>
    <w:rsid w:val="00FF4E9E"/>
    <w:rsid w:val="04DC03EF"/>
    <w:rsid w:val="06486521"/>
    <w:rsid w:val="0C042673"/>
    <w:rsid w:val="1989753E"/>
    <w:rsid w:val="1C7AD445"/>
    <w:rsid w:val="22254652"/>
    <w:rsid w:val="253EC781"/>
    <w:rsid w:val="279CDB13"/>
    <w:rsid w:val="2898C57E"/>
    <w:rsid w:val="2976BA13"/>
    <w:rsid w:val="2AA6534F"/>
    <w:rsid w:val="2B128A74"/>
    <w:rsid w:val="41CBD6DA"/>
    <w:rsid w:val="45AA2B1A"/>
    <w:rsid w:val="4745FB7B"/>
    <w:rsid w:val="538F4FB0"/>
    <w:rsid w:val="5FB87377"/>
    <w:rsid w:val="6EC40CAF"/>
    <w:rsid w:val="77162DEA"/>
    <w:rsid w:val="792BA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6D7B7"/>
  <w15:chartTrackingRefBased/>
  <w15:docId w15:val="{A6A9E202-C613-984F-A90A-2206B40C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E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2A6EBA"/>
    <w:pPr>
      <w:tabs>
        <w:tab w:val="center" w:pos="4320"/>
        <w:tab w:val="right" w:pos="8640"/>
      </w:tabs>
    </w:pPr>
  </w:style>
  <w:style w:type="character" w:customStyle="1" w:styleId="HeaderChar">
    <w:name w:val="Header Char"/>
    <w:basedOn w:val="DefaultParagraphFont"/>
    <w:link w:val="Header"/>
    <w:semiHidden/>
    <w:rsid w:val="002A6EBA"/>
    <w:rPr>
      <w:rFonts w:ascii="Times New Roman" w:eastAsia="Times New Roman" w:hAnsi="Times New Roman" w:cs="Times New Roman"/>
    </w:rPr>
  </w:style>
  <w:style w:type="paragraph" w:customStyle="1" w:styleId="CompanyName">
    <w:name w:val="Company Name"/>
    <w:basedOn w:val="BodyText"/>
    <w:rsid w:val="002A6EBA"/>
    <w:pPr>
      <w:keepLines/>
      <w:spacing w:after="80" w:line="240" w:lineRule="atLeast"/>
      <w:jc w:val="center"/>
    </w:pPr>
    <w:rPr>
      <w:rFonts w:ascii="Garamond" w:hAnsi="Garamond"/>
      <w:caps/>
      <w:spacing w:val="75"/>
      <w:sz w:val="21"/>
      <w:szCs w:val="20"/>
    </w:rPr>
  </w:style>
  <w:style w:type="paragraph" w:styleId="Footer">
    <w:name w:val="footer"/>
    <w:basedOn w:val="Normal"/>
    <w:link w:val="FooterChar"/>
    <w:semiHidden/>
    <w:rsid w:val="002A6EBA"/>
    <w:pPr>
      <w:tabs>
        <w:tab w:val="center" w:pos="4320"/>
        <w:tab w:val="right" w:pos="8640"/>
      </w:tabs>
    </w:pPr>
  </w:style>
  <w:style w:type="character" w:customStyle="1" w:styleId="FooterChar">
    <w:name w:val="Footer Char"/>
    <w:basedOn w:val="DefaultParagraphFont"/>
    <w:link w:val="Footer"/>
    <w:semiHidden/>
    <w:rsid w:val="002A6EBA"/>
    <w:rPr>
      <w:rFonts w:ascii="Times New Roman" w:eastAsia="Times New Roman" w:hAnsi="Times New Roman" w:cs="Times New Roman"/>
    </w:rPr>
  </w:style>
  <w:style w:type="paragraph" w:styleId="NoSpacing">
    <w:name w:val="No Spacing"/>
    <w:uiPriority w:val="1"/>
    <w:qFormat/>
    <w:rsid w:val="002A6EBA"/>
    <w:rPr>
      <w:rFonts w:ascii="Calibri" w:eastAsia="Calibri" w:hAnsi="Calibri" w:cs="Times New Roman"/>
      <w:sz w:val="22"/>
      <w:szCs w:val="22"/>
    </w:rPr>
  </w:style>
  <w:style w:type="paragraph" w:styleId="BodyTextIndent">
    <w:name w:val="Body Text Indent"/>
    <w:basedOn w:val="Normal"/>
    <w:link w:val="BodyTextIndentChar"/>
    <w:semiHidden/>
    <w:rsid w:val="002A6EBA"/>
    <w:pPr>
      <w:ind w:left="5760"/>
    </w:pPr>
  </w:style>
  <w:style w:type="character" w:customStyle="1" w:styleId="BodyTextIndentChar">
    <w:name w:val="Body Text Indent Char"/>
    <w:basedOn w:val="DefaultParagraphFont"/>
    <w:link w:val="BodyTextIndent"/>
    <w:semiHidden/>
    <w:rsid w:val="002A6EBA"/>
    <w:rPr>
      <w:rFonts w:ascii="Times New Roman" w:eastAsia="Times New Roman" w:hAnsi="Times New Roman" w:cs="Times New Roman"/>
    </w:rPr>
  </w:style>
  <w:style w:type="character" w:styleId="Strong">
    <w:name w:val="Strong"/>
    <w:basedOn w:val="DefaultParagraphFont"/>
    <w:qFormat/>
    <w:rsid w:val="002A6EBA"/>
    <w:rPr>
      <w:b/>
      <w:bCs/>
    </w:rPr>
  </w:style>
  <w:style w:type="paragraph" w:styleId="BodyText">
    <w:name w:val="Body Text"/>
    <w:basedOn w:val="Normal"/>
    <w:link w:val="BodyTextChar"/>
    <w:uiPriority w:val="99"/>
    <w:semiHidden/>
    <w:unhideWhenUsed/>
    <w:rsid w:val="002A6EBA"/>
    <w:pPr>
      <w:spacing w:after="120"/>
    </w:pPr>
  </w:style>
  <w:style w:type="character" w:customStyle="1" w:styleId="BodyTextChar">
    <w:name w:val="Body Text Char"/>
    <w:basedOn w:val="DefaultParagraphFont"/>
    <w:link w:val="BodyText"/>
    <w:uiPriority w:val="99"/>
    <w:semiHidden/>
    <w:rsid w:val="002A6EBA"/>
    <w:rPr>
      <w:rFonts w:ascii="Times New Roman" w:eastAsia="Times New Roman" w:hAnsi="Times New Roman" w:cs="Times New Roman"/>
    </w:rPr>
  </w:style>
  <w:style w:type="character" w:styleId="Hyperlink">
    <w:name w:val="Hyperlink"/>
    <w:basedOn w:val="DefaultParagraphFont"/>
    <w:uiPriority w:val="99"/>
    <w:unhideWhenUsed/>
    <w:rsid w:val="00672248"/>
    <w:rPr>
      <w:color w:val="0563C1" w:themeColor="hyperlink"/>
      <w:u w:val="single"/>
    </w:rPr>
  </w:style>
  <w:style w:type="paragraph" w:styleId="NormalWeb">
    <w:name w:val="Normal (Web)"/>
    <w:basedOn w:val="Normal"/>
    <w:uiPriority w:val="99"/>
    <w:unhideWhenUsed/>
    <w:rsid w:val="00672248"/>
    <w:pPr>
      <w:spacing w:before="100" w:beforeAutospacing="1" w:after="100" w:afterAutospacing="1"/>
    </w:pPr>
    <w:rPr>
      <w:lang w:val="en-IN" w:eastAsia="en-IN"/>
    </w:rPr>
  </w:style>
  <w:style w:type="paragraph" w:styleId="ListParagraph">
    <w:name w:val="List Paragraph"/>
    <w:basedOn w:val="Normal"/>
    <w:uiPriority w:val="34"/>
    <w:qFormat/>
    <w:rsid w:val="00672248"/>
    <w:pPr>
      <w:ind w:left="720"/>
      <w:contextualSpacing/>
    </w:pPr>
    <w:rPr>
      <w:rFonts w:asciiTheme="minorHAnsi" w:eastAsiaTheme="minorHAnsi" w:hAnsiTheme="minorHAnsi" w:cstheme="minorBidi"/>
      <w:lang w:val="en-IN"/>
    </w:rPr>
  </w:style>
  <w:style w:type="character" w:styleId="UnresolvedMention">
    <w:name w:val="Unresolved Mention"/>
    <w:basedOn w:val="DefaultParagraphFont"/>
    <w:uiPriority w:val="99"/>
    <w:semiHidden/>
    <w:unhideWhenUsed/>
    <w:rsid w:val="00EA38BD"/>
    <w:rPr>
      <w:color w:val="605E5C"/>
      <w:shd w:val="clear" w:color="auto" w:fill="E1DFDD"/>
    </w:rPr>
  </w:style>
  <w:style w:type="character" w:styleId="FollowedHyperlink">
    <w:name w:val="FollowedHyperlink"/>
    <w:basedOn w:val="DefaultParagraphFont"/>
    <w:uiPriority w:val="99"/>
    <w:semiHidden/>
    <w:unhideWhenUsed/>
    <w:rsid w:val="009B13C3"/>
    <w:rPr>
      <w:color w:val="954F72" w:themeColor="followedHyperlink"/>
      <w:u w:val="single"/>
    </w:rPr>
  </w:style>
  <w:style w:type="paragraph" w:customStyle="1" w:styleId="c-article-referencestext">
    <w:name w:val="c-article-references__text"/>
    <w:basedOn w:val="Normal"/>
    <w:rsid w:val="00EA7D2D"/>
    <w:pPr>
      <w:spacing w:before="100" w:beforeAutospacing="1" w:after="100" w:afterAutospacing="1"/>
    </w:pPr>
    <w:rPr>
      <w:lang w:val="en-IN" w:eastAsia="en-GB"/>
    </w:rPr>
  </w:style>
  <w:style w:type="character" w:customStyle="1" w:styleId="apple-converted-space">
    <w:name w:val="apple-converted-space"/>
    <w:basedOn w:val="DefaultParagraphFont"/>
    <w:rsid w:val="00EA7D2D"/>
  </w:style>
  <w:style w:type="paragraph" w:styleId="Revision">
    <w:name w:val="Revision"/>
    <w:hidden/>
    <w:uiPriority w:val="99"/>
    <w:semiHidden/>
    <w:rsid w:val="002D63B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2007">
      <w:bodyDiv w:val="1"/>
      <w:marLeft w:val="0"/>
      <w:marRight w:val="0"/>
      <w:marTop w:val="0"/>
      <w:marBottom w:val="0"/>
      <w:divBdr>
        <w:top w:val="none" w:sz="0" w:space="0" w:color="auto"/>
        <w:left w:val="none" w:sz="0" w:space="0" w:color="auto"/>
        <w:bottom w:val="none" w:sz="0" w:space="0" w:color="auto"/>
        <w:right w:val="none" w:sz="0" w:space="0" w:color="auto"/>
      </w:divBdr>
    </w:div>
    <w:div w:id="342172964">
      <w:bodyDiv w:val="1"/>
      <w:marLeft w:val="0"/>
      <w:marRight w:val="0"/>
      <w:marTop w:val="0"/>
      <w:marBottom w:val="0"/>
      <w:divBdr>
        <w:top w:val="none" w:sz="0" w:space="0" w:color="auto"/>
        <w:left w:val="none" w:sz="0" w:space="0" w:color="auto"/>
        <w:bottom w:val="none" w:sz="0" w:space="0" w:color="auto"/>
        <w:right w:val="none" w:sz="0" w:space="0" w:color="auto"/>
      </w:divBdr>
    </w:div>
    <w:div w:id="94045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c92a205-e04f-4ebe-9624-56d9e66d40fb" xsi:nil="true"/>
    <lcf76f155ced4ddcb4097134ff3c332f xmlns="04c30fa0-91e1-4eb8-bc72-0704911f993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18DD5711A74D4D899D4F6ED6B415A5" ma:contentTypeVersion="17" ma:contentTypeDescription="Create a new document." ma:contentTypeScope="" ma:versionID="811df92ad423c6b3cfa7692d93eb7b54">
  <xsd:schema xmlns:xsd="http://www.w3.org/2001/XMLSchema" xmlns:xs="http://www.w3.org/2001/XMLSchema" xmlns:p="http://schemas.microsoft.com/office/2006/metadata/properties" xmlns:ns2="04c30fa0-91e1-4eb8-bc72-0704911f9931" xmlns:ns3="0c92a205-e04f-4ebe-9624-56d9e66d40fb" targetNamespace="http://schemas.microsoft.com/office/2006/metadata/properties" ma:root="true" ma:fieldsID="e32a6a35d0f54a88c45abfbaf816cbad" ns2:_="" ns3:_="">
    <xsd:import namespace="04c30fa0-91e1-4eb8-bc72-0704911f9931"/>
    <xsd:import namespace="0c92a205-e04f-4ebe-9624-56d9e66d40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30fa0-91e1-4eb8-bc72-0704911f9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ee9acef-44f1-4d56-849e-41bc0e3e183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c92a205-e04f-4ebe-9624-56d9e66d40f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dec17a-7390-42bc-964b-12328131201a}" ma:internalName="TaxCatchAll" ma:showField="CatchAllData" ma:web="0c92a205-e04f-4ebe-9624-56d9e66d40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5C7616-FAE5-4DC3-B17D-DB3485E19A22}">
  <ds:schemaRefs>
    <ds:schemaRef ds:uri="http://schemas.microsoft.com/office/2006/metadata/properties"/>
    <ds:schemaRef ds:uri="http://schemas.microsoft.com/office/infopath/2007/PartnerControls"/>
    <ds:schemaRef ds:uri="0c92a205-e04f-4ebe-9624-56d9e66d40fb"/>
    <ds:schemaRef ds:uri="04c30fa0-91e1-4eb8-bc72-0704911f9931"/>
  </ds:schemaRefs>
</ds:datastoreItem>
</file>

<file path=customXml/itemProps2.xml><?xml version="1.0" encoding="utf-8"?>
<ds:datastoreItem xmlns:ds="http://schemas.openxmlformats.org/officeDocument/2006/customXml" ds:itemID="{0FE8265F-C10D-4F67-B7F2-BA0DCE0486C7}">
  <ds:schemaRefs>
    <ds:schemaRef ds:uri="http://schemas.microsoft.com/sharepoint/v3/contenttype/forms"/>
  </ds:schemaRefs>
</ds:datastoreItem>
</file>

<file path=customXml/itemProps3.xml><?xml version="1.0" encoding="utf-8"?>
<ds:datastoreItem xmlns:ds="http://schemas.openxmlformats.org/officeDocument/2006/customXml" ds:itemID="{1E238FC9-3A55-4549-8E29-46B7B9D226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c30fa0-91e1-4eb8-bc72-0704911f9931"/>
    <ds:schemaRef ds:uri="0c92a205-e04f-4ebe-9624-56d9e66d4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Dimah Agha</dc:creator>
  <cp:keywords/>
  <dc:description/>
  <cp:lastModifiedBy>Jordan Anderson</cp:lastModifiedBy>
  <cp:revision>2</cp:revision>
  <dcterms:created xsi:type="dcterms:W3CDTF">2024-02-15T03:31:00Z</dcterms:created>
  <dcterms:modified xsi:type="dcterms:W3CDTF">2024-02-15T03:31:00Z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0x0101005E18DD5711A74D4D899D4F6ED6B415A5</vt:lpwstr>
  </property>
  <property fmtid="{D5CDD505-2E9C-101B-9397-08002B2CF9AE}" pid="3" name="GrammarlyDocumentId">
    <vt:lpwstr>8e5da39071364cdc812613979e1e7e9c35d1eef98c83fa919774bcb7024894d9</vt:lpwstr>
  </property>
  <property fmtid="{D5CDD505-2E9C-101B-9397-08002B2CF9AE}" pid="4" name="MediaServiceImageTags">
    <vt:lpwstr/>
  </property>
</Properties>
</file>